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1CB6E" w14:textId="6DC8B069" w:rsidR="00426884" w:rsidRPr="00850808" w:rsidRDefault="00A164B5" w:rsidP="00426884">
      <w:pPr>
        <w:jc w:val="center"/>
        <w:rPr>
          <w:rFonts w:ascii="나눔고딕" w:eastAsia="나눔고딕" w:hAnsi="나눔고딕"/>
          <w:b/>
          <w:sz w:val="20"/>
          <w:szCs w:val="20"/>
        </w:rPr>
      </w:pPr>
      <w:del w:id="0" w:author="USER" w:date="2020-02-12T10:31:00Z">
        <w:r w:rsidRPr="00850808" w:rsidDel="00640B18">
          <w:rPr>
            <w:rFonts w:ascii="나눔고딕" w:eastAsia="나눔고딕" w:hAnsi="나눔고딕"/>
            <w:b/>
            <w:sz w:val="32"/>
            <w:szCs w:val="32"/>
            <w:u w:val="single"/>
          </w:rPr>
          <w:delText>20</w:delText>
        </w:r>
        <w:r w:rsidR="005F1484" w:rsidDel="00640B18">
          <w:rPr>
            <w:rFonts w:ascii="나눔고딕" w:eastAsia="나눔고딕" w:hAnsi="나눔고딕"/>
            <w:b/>
            <w:sz w:val="32"/>
            <w:szCs w:val="32"/>
            <w:u w:val="single"/>
          </w:rPr>
          <w:delText>20</w:delText>
        </w:r>
        <w:r w:rsidR="00426884" w:rsidRPr="00850808" w:rsidDel="00640B18">
          <w:rPr>
            <w:rFonts w:ascii="나눔고딕" w:eastAsia="나눔고딕" w:hAnsi="나눔고딕"/>
            <w:b/>
            <w:sz w:val="32"/>
            <w:szCs w:val="32"/>
            <w:u w:val="single"/>
          </w:rPr>
          <w:delText>년</w:delText>
        </w:r>
        <w:r w:rsidDel="00640B18">
          <w:rPr>
            <w:rFonts w:ascii="나눔고딕" w:eastAsia="나눔고딕" w:hAnsi="나눔고딕" w:hint="eastAsia"/>
            <w:b/>
            <w:sz w:val="32"/>
            <w:szCs w:val="32"/>
            <w:u w:val="single"/>
          </w:rPr>
          <w:delText xml:space="preserve"> </w:delText>
        </w:r>
        <w:r w:rsidR="00D21CD9" w:rsidDel="00640B18">
          <w:rPr>
            <w:rFonts w:ascii="나눔고딕" w:eastAsia="나눔고딕" w:hAnsi="나눔고딕" w:hint="eastAsia"/>
            <w:b/>
            <w:sz w:val="32"/>
            <w:szCs w:val="32"/>
            <w:u w:val="single"/>
          </w:rPr>
          <w:delText>라인페이</w:delText>
        </w:r>
        <w:r w:rsidR="0073348D" w:rsidDel="00640B18">
          <w:rPr>
            <w:rFonts w:ascii="나눔고딕" w:eastAsia="나눔고딕" w:hAnsi="나눔고딕" w:hint="eastAsia"/>
            <w:b/>
            <w:sz w:val="32"/>
            <w:szCs w:val="32"/>
            <w:u w:val="single"/>
          </w:rPr>
          <w:delText xml:space="preserve"> </w:delText>
        </w:r>
        <w:r w:rsidR="00D21CD9" w:rsidDel="00640B18">
          <w:rPr>
            <w:rFonts w:ascii="나눔고딕" w:eastAsia="나눔고딕" w:hAnsi="나눔고딕" w:hint="eastAsia"/>
            <w:b/>
            <w:sz w:val="32"/>
            <w:szCs w:val="32"/>
            <w:u w:val="single"/>
          </w:rPr>
          <w:delText>가맹점</w:delText>
        </w:r>
        <w:r w:rsidR="0073348D" w:rsidDel="00640B18">
          <w:rPr>
            <w:rFonts w:ascii="나눔고딕" w:eastAsia="나눔고딕" w:hAnsi="나눔고딕" w:hint="eastAsia"/>
            <w:b/>
            <w:sz w:val="32"/>
            <w:szCs w:val="32"/>
            <w:u w:val="single"/>
          </w:rPr>
          <w:delText>센터</w:delText>
        </w:r>
        <w:r w:rsidR="00D94F7E" w:rsidDel="00640B18">
          <w:rPr>
            <w:rFonts w:ascii="나눔고딕" w:eastAsia="나눔고딕" w:hAnsi="나눔고딕" w:hint="eastAsia"/>
            <w:b/>
            <w:sz w:val="32"/>
            <w:szCs w:val="32"/>
            <w:u w:val="single"/>
          </w:rPr>
          <w:delText xml:space="preserve"> </w:delText>
        </w:r>
      </w:del>
      <w:ins w:id="1" w:author="USER" w:date="2020-02-12T10:31:00Z">
        <w:r w:rsidR="00640B18">
          <w:rPr>
            <w:rFonts w:ascii="나눔고딕" w:eastAsia="나눔고딕" w:hAnsi="나눔고딕" w:hint="eastAsia"/>
            <w:b/>
            <w:sz w:val="32"/>
            <w:szCs w:val="32"/>
            <w:u w:val="single"/>
          </w:rPr>
          <w:t xml:space="preserve">서비스플랫포 유지보수 </w:t>
        </w:r>
      </w:ins>
      <w:r w:rsidR="00D94F7E">
        <w:rPr>
          <w:rFonts w:ascii="나눔고딕" w:eastAsia="나눔고딕" w:hAnsi="나눔고딕" w:hint="eastAsia"/>
          <w:b/>
          <w:sz w:val="32"/>
          <w:szCs w:val="32"/>
          <w:u w:val="single"/>
        </w:rPr>
        <w:t>개발</w:t>
      </w:r>
      <w:r w:rsidR="00426884" w:rsidRPr="00850808">
        <w:rPr>
          <w:rFonts w:ascii="나눔고딕" w:eastAsia="나눔고딕" w:hAnsi="나눔고딕" w:hint="eastAsia"/>
          <w:b/>
          <w:sz w:val="32"/>
          <w:szCs w:val="32"/>
          <w:u w:val="single"/>
        </w:rPr>
        <w:t xml:space="preserve"> </w:t>
      </w:r>
      <w:r w:rsidR="00426884" w:rsidRPr="00850808">
        <w:rPr>
          <w:rFonts w:ascii="나눔고딕" w:eastAsia="나눔고딕" w:hAnsi="나눔고딕"/>
          <w:b/>
          <w:sz w:val="32"/>
          <w:szCs w:val="32"/>
          <w:u w:val="single"/>
        </w:rPr>
        <w:t>목표수준합의서</w:t>
      </w:r>
    </w:p>
    <w:p w14:paraId="246E9840" w14:textId="77777777" w:rsidR="000A3F60" w:rsidRPr="00A164B5" w:rsidRDefault="000A3F60" w:rsidP="000A3F60">
      <w:pPr>
        <w:rPr>
          <w:rFonts w:ascii="나눔고딕" w:eastAsia="나눔고딕" w:hAnsi="나눔고딕"/>
          <w:sz w:val="20"/>
          <w:szCs w:val="20"/>
        </w:rPr>
      </w:pPr>
    </w:p>
    <w:p w14:paraId="41D38952" w14:textId="77777777" w:rsidR="000A3F60" w:rsidRPr="00640B18" w:rsidRDefault="000A3F60" w:rsidP="000A3F60">
      <w:pPr>
        <w:rPr>
          <w:rFonts w:ascii="나눔고딕" w:eastAsia="나눔고딕" w:hAnsi="나눔고딕"/>
          <w:sz w:val="20"/>
          <w:szCs w:val="20"/>
        </w:rPr>
      </w:pPr>
      <w:bookmarkStart w:id="2" w:name="_GoBack"/>
      <w:bookmarkEnd w:id="2"/>
    </w:p>
    <w:p w14:paraId="6B47DFDC" w14:textId="7036B075" w:rsidR="000A3F60" w:rsidRPr="00850808" w:rsidRDefault="00E22D27" w:rsidP="000A3F60">
      <w:pPr>
        <w:wordWrap/>
        <w:spacing w:line="440" w:lineRule="exact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t>“</w:t>
      </w:r>
      <w:r w:rsidR="00D9600E" w:rsidRPr="00850808">
        <w:rPr>
          <w:rFonts w:ascii="나눔고딕" w:eastAsia="나눔고딕" w:hAnsi="나눔고딕" w:hint="eastAsia"/>
          <w:sz w:val="20"/>
          <w:szCs w:val="20"/>
        </w:rPr>
        <w:t>위탁자</w:t>
      </w:r>
      <w:r>
        <w:rPr>
          <w:rFonts w:ascii="나눔고딕" w:eastAsia="나눔고딕" w:hAnsi="나눔고딕"/>
          <w:sz w:val="20"/>
          <w:szCs w:val="20"/>
        </w:rPr>
        <w:t>”</w:t>
      </w:r>
      <w:r w:rsidR="00D9600E" w:rsidRPr="00850808">
        <w:rPr>
          <w:rFonts w:ascii="나눔고딕" w:eastAsia="나눔고딕" w:hAnsi="나눔고딕" w:hint="eastAsia"/>
          <w:sz w:val="20"/>
          <w:szCs w:val="20"/>
        </w:rPr>
        <w:t xml:space="preserve">와 </w:t>
      </w:r>
      <w:r>
        <w:rPr>
          <w:rFonts w:ascii="나눔고딕" w:eastAsia="나눔고딕" w:hAnsi="나눔고딕"/>
          <w:sz w:val="20"/>
          <w:szCs w:val="20"/>
        </w:rPr>
        <w:t>“</w:t>
      </w:r>
      <w:r w:rsidR="00D9600E" w:rsidRPr="00850808">
        <w:rPr>
          <w:rFonts w:ascii="나눔고딕" w:eastAsia="나눔고딕" w:hAnsi="나눔고딕" w:hint="eastAsia"/>
          <w:sz w:val="20"/>
          <w:szCs w:val="20"/>
        </w:rPr>
        <w:t>수탁자</w:t>
      </w:r>
      <w:r>
        <w:rPr>
          <w:rFonts w:ascii="나눔고딕" w:eastAsia="나눔고딕" w:hAnsi="나눔고딕"/>
          <w:sz w:val="20"/>
          <w:szCs w:val="20"/>
        </w:rPr>
        <w:t>”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 xml:space="preserve">는 당사자간에 </w:t>
      </w:r>
      <w:r w:rsidR="005F1484" w:rsidRPr="00850808">
        <w:rPr>
          <w:rFonts w:ascii="나눔고딕" w:eastAsia="나눔고딕" w:hAnsi="나눔고딕" w:hint="eastAsia"/>
          <w:sz w:val="20"/>
          <w:szCs w:val="20"/>
        </w:rPr>
        <w:t>20</w:t>
      </w:r>
      <w:r w:rsidR="005F1484">
        <w:rPr>
          <w:rFonts w:ascii="나눔고딕" w:eastAsia="나눔고딕" w:hAnsi="나눔고딕"/>
          <w:sz w:val="20"/>
          <w:szCs w:val="20"/>
        </w:rPr>
        <w:t>20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 xml:space="preserve">년 </w:t>
      </w:r>
      <w:r w:rsidR="009D3917">
        <w:rPr>
          <w:rFonts w:ascii="나눔고딕" w:eastAsia="나눔고딕" w:hAnsi="나눔고딕"/>
          <w:sz w:val="20"/>
          <w:szCs w:val="20"/>
        </w:rPr>
        <w:t>0</w:t>
      </w:r>
      <w:r w:rsidR="00A164B5">
        <w:rPr>
          <w:rFonts w:ascii="나눔고딕" w:eastAsia="나눔고딕" w:hAnsi="나눔고딕"/>
          <w:sz w:val="20"/>
          <w:szCs w:val="20"/>
        </w:rPr>
        <w:t>1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>월</w:t>
      </w:r>
      <w:r w:rsidR="00271CB2">
        <w:rPr>
          <w:rFonts w:ascii="나눔고딕" w:eastAsia="나눔고딕" w:hAnsi="나눔고딕" w:hint="eastAsia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0</w:t>
      </w:r>
      <w:r>
        <w:rPr>
          <w:rFonts w:ascii="나눔고딕" w:eastAsia="나눔고딕" w:hAnsi="나눔고딕"/>
          <w:sz w:val="20"/>
          <w:szCs w:val="20"/>
        </w:rPr>
        <w:t>1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 xml:space="preserve">일 체결된 </w:t>
      </w:r>
      <w:r w:rsidR="00CB2561">
        <w:rPr>
          <w:rFonts w:ascii="나눔고딕" w:eastAsia="나눔고딕" w:hAnsi="나눔고딕" w:hint="eastAsia"/>
          <w:sz w:val="20"/>
          <w:szCs w:val="20"/>
        </w:rPr>
        <w:t>개발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 xml:space="preserve"> 업무위탁계약(이하 </w:t>
      </w:r>
      <w:r w:rsidR="000A3F60" w:rsidRPr="00850808">
        <w:rPr>
          <w:rFonts w:ascii="나눔고딕" w:eastAsia="나눔고딕" w:hAnsi="나눔고딕"/>
          <w:sz w:val="20"/>
          <w:szCs w:val="20"/>
        </w:rPr>
        <w:t>“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>대상계약</w:t>
      </w:r>
      <w:r w:rsidR="000A3F60" w:rsidRPr="00850808">
        <w:rPr>
          <w:rFonts w:ascii="나눔고딕" w:eastAsia="나눔고딕" w:hAnsi="나눔고딕"/>
          <w:sz w:val="20"/>
          <w:szCs w:val="20"/>
        </w:rPr>
        <w:t>”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 xml:space="preserve">이라 함)의 </w:t>
      </w:r>
      <w:r w:rsidR="00D94F7E">
        <w:rPr>
          <w:rFonts w:ascii="나눔고딕" w:eastAsia="나눔고딕" w:hAnsi="나눔고딕"/>
          <w:sz w:val="20"/>
          <w:szCs w:val="20"/>
        </w:rPr>
        <w:br/>
      </w:r>
      <w:r w:rsidR="00D9600E" w:rsidRPr="00850808">
        <w:rPr>
          <w:rFonts w:ascii="나눔고딕" w:eastAsia="나눔고딕" w:hAnsi="나눔고딕" w:hint="eastAsia"/>
          <w:sz w:val="20"/>
          <w:szCs w:val="20"/>
        </w:rPr>
        <w:t xml:space="preserve">부속 계약으로 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>목표수준합의서를 아래와 같이 체결한다.</w:t>
      </w:r>
      <w:r w:rsidR="000A3F60" w:rsidRPr="00850808" w:rsidDel="00886581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="000A3F60" w:rsidRPr="00850808">
        <w:rPr>
          <w:rFonts w:ascii="나눔고딕" w:eastAsia="나눔고딕" w:hAnsi="나눔고딕" w:hint="eastAsia"/>
          <w:sz w:val="20"/>
          <w:szCs w:val="20"/>
        </w:rPr>
        <w:t xml:space="preserve"> </w:t>
      </w:r>
    </w:p>
    <w:p w14:paraId="3F63E94B" w14:textId="77777777" w:rsidR="000A3F60" w:rsidRPr="00D94F7E" w:rsidRDefault="000A3F60" w:rsidP="000A3F60">
      <w:pPr>
        <w:wordWrap/>
        <w:spacing w:line="440" w:lineRule="exact"/>
        <w:rPr>
          <w:rFonts w:ascii="나눔고딕" w:eastAsia="나눔고딕" w:hAnsi="나눔고딕"/>
          <w:sz w:val="20"/>
          <w:szCs w:val="20"/>
        </w:rPr>
      </w:pPr>
    </w:p>
    <w:tbl>
      <w:tblPr>
        <w:tblW w:w="8799" w:type="dxa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0"/>
        <w:gridCol w:w="2409"/>
        <w:gridCol w:w="2410"/>
      </w:tblGrid>
      <w:tr w:rsidR="00850808" w:rsidRPr="00850808" w14:paraId="68C24A34" w14:textId="77777777" w:rsidTr="00426884">
        <w:trPr>
          <w:trHeight w:val="276"/>
        </w:trPr>
        <w:tc>
          <w:tcPr>
            <w:tcW w:w="3980" w:type="dxa"/>
            <w:shd w:val="clear" w:color="000000" w:fill="F2F2F2" w:themeFill="background1" w:themeFillShade="F2"/>
            <w:noWrap/>
            <w:vAlign w:val="center"/>
            <w:hideMark/>
          </w:tcPr>
          <w:p w14:paraId="76F9AB26" w14:textId="7D1C7E06" w:rsidR="000A3F60" w:rsidRPr="00850808" w:rsidRDefault="00E22D27" w:rsidP="009927C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대상</w:t>
            </w:r>
            <w:r w:rsidR="000A3F60" w:rsidRPr="00850808"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계약</w:t>
            </w:r>
          </w:p>
        </w:tc>
        <w:tc>
          <w:tcPr>
            <w:tcW w:w="2409" w:type="dxa"/>
            <w:shd w:val="clear" w:color="000000" w:fill="F2F2F2" w:themeFill="background1" w:themeFillShade="F2"/>
            <w:noWrap/>
            <w:vAlign w:val="center"/>
            <w:hideMark/>
          </w:tcPr>
          <w:p w14:paraId="6327C6E4" w14:textId="77777777" w:rsidR="000A3F60" w:rsidRPr="00850808" w:rsidRDefault="000A3F60" w:rsidP="000A3F6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  <w:r w:rsidRPr="00850808"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체결일자</w:t>
            </w:r>
          </w:p>
        </w:tc>
        <w:tc>
          <w:tcPr>
            <w:tcW w:w="2410" w:type="dxa"/>
            <w:shd w:val="clear" w:color="000000" w:fill="F2F2F2" w:themeFill="background1" w:themeFillShade="F2"/>
          </w:tcPr>
          <w:p w14:paraId="0805FCDC" w14:textId="77777777" w:rsidR="000A3F60" w:rsidRPr="00850808" w:rsidRDefault="000A3F60" w:rsidP="000A3F6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  <w:r w:rsidRPr="00850808"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비고</w:t>
            </w:r>
          </w:p>
        </w:tc>
      </w:tr>
      <w:tr w:rsidR="00982F4B" w:rsidRPr="00850808" w14:paraId="7AA0C80D" w14:textId="77777777" w:rsidTr="00426884">
        <w:trPr>
          <w:trHeight w:val="276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00A59545" w14:textId="3DB743AC" w:rsidR="000A3F60" w:rsidRPr="00850808" w:rsidRDefault="000A3F60" w:rsidP="000A3F6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 w:rsidRPr="00850808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 w:rsidR="00CB2561">
              <w:rPr>
                <w:rFonts w:ascii="나눔고딕" w:eastAsia="나눔고딕" w:hAnsi="나눔고딕" w:hint="eastAsia"/>
                <w:sz w:val="20"/>
                <w:szCs w:val="20"/>
              </w:rPr>
              <w:t xml:space="preserve">개발 </w:t>
            </w:r>
            <w:r w:rsidRPr="00850808">
              <w:rPr>
                <w:rFonts w:ascii="나눔고딕" w:eastAsia="나눔고딕" w:hAnsi="나눔고딕" w:hint="eastAsia"/>
                <w:sz w:val="20"/>
                <w:szCs w:val="20"/>
              </w:rPr>
              <w:t>업무위탁계약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B5C2C84" w14:textId="3FD0C7F0" w:rsidR="000A3F60" w:rsidRPr="00850808" w:rsidRDefault="0012740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850808">
              <w:rPr>
                <w:rFonts w:ascii="나눔고딕" w:eastAsia="나눔고딕" w:hAnsi="나눔고딕"/>
                <w:sz w:val="20"/>
                <w:szCs w:val="20"/>
              </w:rPr>
              <w:t>20</w:t>
            </w:r>
            <w:r w:rsidR="005F1484">
              <w:rPr>
                <w:rFonts w:ascii="나눔고딕" w:eastAsia="나눔고딕" w:hAnsi="나눔고딕"/>
                <w:sz w:val="20"/>
                <w:szCs w:val="20"/>
              </w:rPr>
              <w:t>20</w:t>
            </w:r>
            <w:r w:rsidR="000A3F60" w:rsidRPr="00850808">
              <w:rPr>
                <w:rFonts w:ascii="나눔고딕" w:eastAsia="나눔고딕" w:hAnsi="나눔고딕"/>
                <w:sz w:val="20"/>
                <w:szCs w:val="20"/>
              </w:rPr>
              <w:t>-</w:t>
            </w:r>
            <w:r w:rsidR="00A164B5">
              <w:rPr>
                <w:rFonts w:ascii="나눔고딕" w:eastAsia="나눔고딕" w:hAnsi="나눔고딕"/>
                <w:sz w:val="20"/>
                <w:szCs w:val="20"/>
              </w:rPr>
              <w:t>01</w:t>
            </w:r>
            <w:r w:rsidR="000A3F60" w:rsidRPr="00850808">
              <w:rPr>
                <w:rFonts w:ascii="나눔고딕" w:eastAsia="나눔고딕" w:hAnsi="나눔고딕"/>
                <w:sz w:val="20"/>
                <w:szCs w:val="20"/>
              </w:rPr>
              <w:t>-</w:t>
            </w:r>
            <w:r w:rsidR="000D6ADE">
              <w:rPr>
                <w:rFonts w:ascii="나눔고딕" w:eastAsia="나눔고딕" w:hAnsi="나눔고딕"/>
                <w:sz w:val="20"/>
                <w:szCs w:val="20"/>
              </w:rPr>
              <w:t>0</w:t>
            </w:r>
            <w:r w:rsidR="000B4493">
              <w:rPr>
                <w:rFonts w:ascii="나눔고딕" w:eastAsia="나눔고딕" w:hAnsi="나눔고딕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4A24A37D" w14:textId="0153A3F1" w:rsidR="000A3F60" w:rsidRPr="00850808" w:rsidRDefault="000A3F60" w:rsidP="000A3F6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</w:tbl>
    <w:p w14:paraId="37596992" w14:textId="77777777" w:rsidR="000A3F60" w:rsidRPr="00850808" w:rsidRDefault="000A3F60" w:rsidP="000A3F60">
      <w:pPr>
        <w:wordWrap/>
        <w:spacing w:line="440" w:lineRule="exact"/>
        <w:ind w:left="188"/>
        <w:jc w:val="center"/>
        <w:rPr>
          <w:rFonts w:ascii="나눔고딕" w:eastAsia="나눔고딕" w:hAnsi="나눔고딕"/>
          <w:sz w:val="20"/>
          <w:szCs w:val="20"/>
        </w:rPr>
      </w:pPr>
    </w:p>
    <w:p w14:paraId="7C33D1B7" w14:textId="77777777" w:rsidR="000A3F60" w:rsidRPr="00850808" w:rsidRDefault="000A3F60" w:rsidP="000A3F60">
      <w:pPr>
        <w:widowControl/>
        <w:wordWrap/>
        <w:autoSpaceDE/>
        <w:autoSpaceDN/>
        <w:spacing w:line="440" w:lineRule="exact"/>
        <w:jc w:val="center"/>
        <w:rPr>
          <w:rFonts w:ascii="나눔고딕" w:eastAsia="나눔고딕" w:hAnsi="나눔고딕" w:cs="바탕"/>
          <w:b/>
          <w:bCs/>
          <w:sz w:val="20"/>
          <w:szCs w:val="20"/>
        </w:rPr>
      </w:pPr>
      <w:r w:rsidRPr="00850808">
        <w:rPr>
          <w:rFonts w:ascii="나눔고딕" w:eastAsia="나눔고딕" w:hAnsi="나눔고딕" w:cs="바탕" w:hint="eastAsia"/>
          <w:b/>
          <w:bCs/>
          <w:sz w:val="20"/>
          <w:szCs w:val="20"/>
        </w:rPr>
        <w:t>- 아</w:t>
      </w:r>
      <w:r w:rsidRPr="00850808">
        <w:rPr>
          <w:rFonts w:ascii="나눔고딕" w:eastAsia="나눔고딕" w:hAnsi="나눔고딕" w:cs="바탕" w:hint="eastAsia"/>
          <w:b/>
          <w:bCs/>
          <w:sz w:val="20"/>
          <w:szCs w:val="20"/>
        </w:rPr>
        <w:tab/>
        <w:t xml:space="preserve">래 </w:t>
      </w:r>
      <w:r w:rsidRPr="00850808">
        <w:rPr>
          <w:rFonts w:ascii="나눔고딕" w:eastAsia="나눔고딕" w:hAnsi="나눔고딕" w:cs="바탕"/>
          <w:b/>
          <w:bCs/>
          <w:sz w:val="20"/>
          <w:szCs w:val="20"/>
        </w:rPr>
        <w:t>–</w:t>
      </w:r>
    </w:p>
    <w:p w14:paraId="6B0144DA" w14:textId="77777777" w:rsidR="000A3F60" w:rsidRPr="00850808" w:rsidRDefault="000A3F60" w:rsidP="000A3F60">
      <w:pPr>
        <w:widowControl/>
        <w:wordWrap/>
        <w:autoSpaceDE/>
        <w:autoSpaceDN/>
        <w:spacing w:line="440" w:lineRule="exact"/>
        <w:jc w:val="center"/>
        <w:rPr>
          <w:rFonts w:ascii="나눔고딕" w:eastAsia="나눔고딕" w:hAnsi="나눔고딕" w:cs="바탕"/>
          <w:b/>
          <w:bCs/>
          <w:sz w:val="20"/>
          <w:szCs w:val="20"/>
        </w:rPr>
      </w:pPr>
    </w:p>
    <w:p w14:paraId="2ABB4446" w14:textId="77777777" w:rsidR="000A3F60" w:rsidRPr="00850808" w:rsidRDefault="000A3F60" w:rsidP="000A3F60">
      <w:pPr>
        <w:spacing w:line="276" w:lineRule="auto"/>
        <w:rPr>
          <w:rFonts w:ascii="나눔고딕" w:eastAsia="나눔고딕" w:hAnsi="나눔고딕"/>
          <w:b/>
          <w:sz w:val="20"/>
          <w:szCs w:val="20"/>
        </w:rPr>
      </w:pPr>
      <w:r w:rsidRPr="00850808">
        <w:rPr>
          <w:rFonts w:ascii="나눔고딕" w:eastAsia="나눔고딕" w:hAnsi="나눔고딕" w:hint="eastAsia"/>
          <w:b/>
          <w:sz w:val="20"/>
          <w:szCs w:val="20"/>
        </w:rPr>
        <w:t>제 1조 체결 근거</w:t>
      </w:r>
    </w:p>
    <w:p w14:paraId="6D370C9D" w14:textId="0BDF1BAB" w:rsidR="000A3F60" w:rsidRPr="00850808" w:rsidRDefault="000A3F60" w:rsidP="000A3F60">
      <w:pPr>
        <w:spacing w:line="276" w:lineRule="auto"/>
        <w:rPr>
          <w:rFonts w:ascii="나눔고딕" w:eastAsia="나눔고딕" w:hAnsi="나눔고딕"/>
          <w:sz w:val="20"/>
          <w:szCs w:val="20"/>
        </w:rPr>
      </w:pPr>
      <w:r w:rsidRPr="00850808">
        <w:rPr>
          <w:rFonts w:ascii="나눔고딕" w:eastAsia="나눔고딕" w:hAnsi="나눔고딕" w:hint="eastAsia"/>
          <w:sz w:val="20"/>
          <w:szCs w:val="20"/>
        </w:rPr>
        <w:t xml:space="preserve">본 합의서는 </w:t>
      </w:r>
      <w:r w:rsidRPr="00850808">
        <w:rPr>
          <w:rFonts w:ascii="나눔고딕" w:eastAsia="나눔고딕" w:hAnsi="나눔고딕"/>
          <w:sz w:val="20"/>
          <w:szCs w:val="20"/>
        </w:rPr>
        <w:t>“</w:t>
      </w:r>
      <w:r w:rsidR="00E84872" w:rsidRPr="00850808">
        <w:rPr>
          <w:rFonts w:ascii="나눔고딕" w:eastAsia="나눔고딕" w:hAnsi="나눔고딕" w:hint="eastAsia"/>
          <w:sz w:val="20"/>
          <w:szCs w:val="20"/>
        </w:rPr>
        <w:t>대상계약</w:t>
      </w:r>
      <w:r w:rsidRPr="00850808">
        <w:rPr>
          <w:rFonts w:ascii="나눔고딕" w:eastAsia="나눔고딕" w:hAnsi="나눔고딕"/>
          <w:sz w:val="20"/>
          <w:szCs w:val="20"/>
        </w:rPr>
        <w:t>”</w:t>
      </w:r>
      <w:r w:rsidRPr="00850808">
        <w:rPr>
          <w:rFonts w:ascii="나눔고딕" w:eastAsia="나눔고딕" w:hAnsi="나눔고딕" w:hint="eastAsia"/>
          <w:sz w:val="20"/>
          <w:szCs w:val="20"/>
        </w:rPr>
        <w:t xml:space="preserve">에 의거하여 체결하며, </w:t>
      </w:r>
      <w:r w:rsidRPr="00850808">
        <w:rPr>
          <w:rFonts w:ascii="나눔고딕" w:eastAsia="나눔고딕" w:hAnsi="나눔고딕"/>
          <w:sz w:val="20"/>
          <w:szCs w:val="20"/>
        </w:rPr>
        <w:t>“</w:t>
      </w:r>
      <w:r w:rsidRPr="00850808">
        <w:rPr>
          <w:rFonts w:ascii="나눔고딕" w:eastAsia="나눔고딕" w:hAnsi="나눔고딕" w:hint="eastAsia"/>
          <w:sz w:val="20"/>
          <w:szCs w:val="20"/>
        </w:rPr>
        <w:t>대상계약</w:t>
      </w:r>
      <w:r w:rsidRPr="00850808">
        <w:rPr>
          <w:rFonts w:ascii="나눔고딕" w:eastAsia="나눔고딕" w:hAnsi="나눔고딕"/>
          <w:sz w:val="20"/>
          <w:szCs w:val="20"/>
        </w:rPr>
        <w:t>”</w:t>
      </w:r>
      <w:r w:rsidRPr="00850808">
        <w:rPr>
          <w:rFonts w:ascii="나눔고딕" w:eastAsia="나눔고딕" w:hAnsi="나눔고딕" w:hint="eastAsia"/>
          <w:sz w:val="20"/>
          <w:szCs w:val="20"/>
        </w:rPr>
        <w:t xml:space="preserve">에서 정한 내용과 본 합의서 내용이 상충하는 경우에는 본 합의서의 규정을 우선하여 적용하기로 한다. </w:t>
      </w:r>
    </w:p>
    <w:p w14:paraId="73EBE568" w14:textId="77777777" w:rsidR="000A3F60" w:rsidRPr="00850808" w:rsidRDefault="000A3F60" w:rsidP="000A3F60">
      <w:pPr>
        <w:widowControl/>
        <w:wordWrap/>
        <w:autoSpaceDE/>
        <w:autoSpaceDN/>
        <w:spacing w:line="440" w:lineRule="exact"/>
        <w:rPr>
          <w:rFonts w:ascii="나눔고딕" w:eastAsia="나눔고딕" w:hAnsi="나눔고딕" w:cs="바탕"/>
          <w:b/>
          <w:bCs/>
          <w:sz w:val="24"/>
          <w:szCs w:val="24"/>
        </w:rPr>
      </w:pPr>
    </w:p>
    <w:p w14:paraId="3BCCC915" w14:textId="77777777" w:rsidR="000A3F60" w:rsidRPr="00850808" w:rsidRDefault="000A3F60" w:rsidP="000A3F60">
      <w:pPr>
        <w:wordWrap/>
        <w:spacing w:line="440" w:lineRule="exact"/>
        <w:rPr>
          <w:rFonts w:ascii="나눔고딕" w:eastAsia="나눔고딕" w:hAnsi="나눔고딕"/>
          <w:b/>
          <w:sz w:val="20"/>
          <w:szCs w:val="20"/>
        </w:rPr>
      </w:pPr>
      <w:r w:rsidRPr="00850808">
        <w:rPr>
          <w:rFonts w:ascii="나눔고딕" w:eastAsia="나눔고딕" w:hAnsi="나눔고딕" w:hint="eastAsia"/>
          <w:b/>
          <w:sz w:val="20"/>
          <w:szCs w:val="20"/>
        </w:rPr>
        <w:t xml:space="preserve">제 </w:t>
      </w:r>
      <w:r w:rsidRPr="00850808">
        <w:rPr>
          <w:rFonts w:ascii="나눔고딕" w:eastAsia="나눔고딕" w:hAnsi="나눔고딕"/>
          <w:b/>
          <w:sz w:val="20"/>
          <w:szCs w:val="20"/>
        </w:rPr>
        <w:t>2</w:t>
      </w:r>
      <w:r w:rsidRPr="00850808">
        <w:rPr>
          <w:rFonts w:ascii="나눔고딕" w:eastAsia="나눔고딕" w:hAnsi="나눔고딕" w:hint="eastAsia"/>
          <w:b/>
          <w:sz w:val="20"/>
          <w:szCs w:val="20"/>
        </w:rPr>
        <w:t xml:space="preserve">조 기간 </w:t>
      </w:r>
    </w:p>
    <w:p w14:paraId="0944967F" w14:textId="43E5120A" w:rsidR="007E2E4B" w:rsidRPr="00850808" w:rsidRDefault="000A3F60" w:rsidP="00E22D27">
      <w:pPr>
        <w:pStyle w:val="a7"/>
        <w:numPr>
          <w:ilvl w:val="0"/>
          <w:numId w:val="3"/>
        </w:numPr>
        <w:wordWrap/>
        <w:spacing w:line="440" w:lineRule="exact"/>
        <w:ind w:leftChars="0"/>
        <w:rPr>
          <w:i/>
          <w:iCs/>
        </w:rPr>
      </w:pPr>
      <w:r w:rsidRPr="00850808">
        <w:rPr>
          <w:rFonts w:ascii="나눔고딕" w:eastAsia="나눔고딕" w:hAnsi="나눔고딕" w:hint="eastAsia"/>
        </w:rPr>
        <w:t xml:space="preserve">본 합의서는 </w:t>
      </w:r>
      <w:r w:rsidR="005F1484" w:rsidRPr="00850808">
        <w:rPr>
          <w:rFonts w:ascii="나눔고딕" w:eastAsia="나눔고딕" w:hAnsi="나눔고딕" w:hint="eastAsia"/>
        </w:rPr>
        <w:t>20</w:t>
      </w:r>
      <w:r w:rsidR="005F1484">
        <w:rPr>
          <w:rFonts w:ascii="나눔고딕" w:eastAsia="나눔고딕" w:hAnsi="나눔고딕"/>
        </w:rPr>
        <w:t>20</w:t>
      </w:r>
      <w:r w:rsidRPr="00850808">
        <w:rPr>
          <w:rFonts w:ascii="나눔고딕" w:eastAsia="나눔고딕" w:hAnsi="나눔고딕" w:hint="eastAsia"/>
        </w:rPr>
        <w:t>년</w:t>
      </w:r>
      <w:r w:rsidR="00271CB2">
        <w:rPr>
          <w:rFonts w:ascii="나눔고딕" w:eastAsia="나눔고딕" w:hAnsi="나눔고딕" w:hint="eastAsia"/>
        </w:rPr>
        <w:t xml:space="preserve"> 0</w:t>
      </w:r>
      <w:r w:rsidR="005F1484">
        <w:rPr>
          <w:rFonts w:ascii="나눔고딕" w:eastAsia="나눔고딕" w:hAnsi="나눔고딕"/>
        </w:rPr>
        <w:t>1</w:t>
      </w:r>
      <w:r w:rsidRPr="00850808">
        <w:rPr>
          <w:rFonts w:ascii="나눔고딕" w:eastAsia="나눔고딕" w:hAnsi="나눔고딕" w:hint="eastAsia"/>
        </w:rPr>
        <w:t>월</w:t>
      </w:r>
      <w:r w:rsidR="00271CB2">
        <w:rPr>
          <w:rFonts w:ascii="나눔고딕" w:eastAsia="나눔고딕" w:hAnsi="나눔고딕" w:hint="eastAsia"/>
        </w:rPr>
        <w:t xml:space="preserve"> </w:t>
      </w:r>
      <w:r w:rsidR="00E22D27">
        <w:rPr>
          <w:rFonts w:ascii="나눔고딕" w:eastAsia="나눔고딕" w:hAnsi="나눔고딕" w:hint="eastAsia"/>
        </w:rPr>
        <w:t>0</w:t>
      </w:r>
      <w:r w:rsidR="00E22D27">
        <w:rPr>
          <w:rFonts w:ascii="나눔고딕" w:eastAsia="나눔고딕" w:hAnsi="나눔고딕"/>
        </w:rPr>
        <w:t>1</w:t>
      </w:r>
      <w:r w:rsidRPr="00850808">
        <w:rPr>
          <w:rFonts w:ascii="나눔고딕" w:eastAsia="나눔고딕" w:hAnsi="나눔고딕" w:hint="eastAsia"/>
        </w:rPr>
        <w:t xml:space="preserve">일부터 </w:t>
      </w:r>
      <w:r w:rsidR="005F1484" w:rsidRPr="00850808">
        <w:rPr>
          <w:rFonts w:ascii="나눔고딕" w:eastAsia="나눔고딕" w:hAnsi="나눔고딕" w:hint="eastAsia"/>
        </w:rPr>
        <w:t>20</w:t>
      </w:r>
      <w:r w:rsidR="005F1484">
        <w:rPr>
          <w:rFonts w:ascii="나눔고딕" w:eastAsia="나눔고딕" w:hAnsi="나눔고딕"/>
        </w:rPr>
        <w:t>20</w:t>
      </w:r>
      <w:r w:rsidRPr="00850808">
        <w:rPr>
          <w:rFonts w:ascii="나눔고딕" w:eastAsia="나눔고딕" w:hAnsi="나눔고딕" w:hint="eastAsia"/>
        </w:rPr>
        <w:t xml:space="preserve">년 </w:t>
      </w:r>
      <w:r w:rsidR="00426884">
        <w:rPr>
          <w:rFonts w:ascii="나눔고딕" w:eastAsia="나눔고딕" w:hAnsi="나눔고딕"/>
        </w:rPr>
        <w:t>12</w:t>
      </w:r>
      <w:r w:rsidRPr="00850808">
        <w:rPr>
          <w:rFonts w:ascii="나눔고딕" w:eastAsia="나눔고딕" w:hAnsi="나눔고딕" w:hint="eastAsia"/>
        </w:rPr>
        <w:t>월 3</w:t>
      </w:r>
      <w:r w:rsidR="00426884">
        <w:rPr>
          <w:rFonts w:ascii="나눔고딕" w:eastAsia="나눔고딕" w:hAnsi="나눔고딕"/>
        </w:rPr>
        <w:t>1</w:t>
      </w:r>
      <w:r w:rsidRPr="00850808">
        <w:rPr>
          <w:rFonts w:ascii="나눔고딕" w:eastAsia="나눔고딕" w:hAnsi="나눔고딕" w:hint="eastAsia"/>
        </w:rPr>
        <w:t>일까지 유효하다.</w:t>
      </w:r>
    </w:p>
    <w:p w14:paraId="21368D34" w14:textId="77777777" w:rsidR="00D9600E" w:rsidRPr="00850808" w:rsidRDefault="00D9600E" w:rsidP="000A3F60">
      <w:pPr>
        <w:widowControl/>
        <w:wordWrap/>
        <w:autoSpaceDE/>
        <w:autoSpaceDN/>
        <w:spacing w:line="440" w:lineRule="exact"/>
        <w:rPr>
          <w:rFonts w:ascii="나눔고딕" w:eastAsia="나눔고딕" w:hAnsi="나눔고딕" w:cs="바탕"/>
          <w:b/>
          <w:bCs/>
          <w:sz w:val="20"/>
          <w:szCs w:val="20"/>
        </w:rPr>
      </w:pPr>
    </w:p>
    <w:p w14:paraId="31E12F1C" w14:textId="77777777" w:rsidR="000A3F60" w:rsidRPr="00850808" w:rsidRDefault="000A3F60" w:rsidP="000A3F60">
      <w:pPr>
        <w:widowControl/>
        <w:wordWrap/>
        <w:autoSpaceDE/>
        <w:autoSpaceDN/>
        <w:spacing w:line="440" w:lineRule="exact"/>
        <w:rPr>
          <w:rFonts w:ascii="나눔고딕" w:eastAsia="나눔고딕" w:hAnsi="나눔고딕"/>
          <w:b/>
          <w:bCs/>
          <w:sz w:val="20"/>
          <w:szCs w:val="20"/>
        </w:rPr>
      </w:pPr>
      <w:r w:rsidRPr="00850808">
        <w:rPr>
          <w:rFonts w:ascii="나눔고딕" w:eastAsia="나눔고딕" w:hAnsi="나눔고딕" w:cs="바탕" w:hint="eastAsia"/>
          <w:b/>
          <w:bCs/>
          <w:sz w:val="20"/>
          <w:szCs w:val="20"/>
        </w:rPr>
        <w:t xml:space="preserve">제 </w:t>
      </w:r>
      <w:r w:rsidRPr="00850808">
        <w:rPr>
          <w:rFonts w:ascii="나눔고딕" w:eastAsia="나눔고딕" w:hAnsi="나눔고딕" w:cs="바탕"/>
          <w:b/>
          <w:bCs/>
          <w:sz w:val="20"/>
          <w:szCs w:val="20"/>
        </w:rPr>
        <w:t>3</w:t>
      </w:r>
      <w:r w:rsidRPr="00850808">
        <w:rPr>
          <w:rFonts w:ascii="나눔고딕" w:eastAsia="나눔고딕" w:hAnsi="나눔고딕" w:cs="바탕" w:hint="eastAsia"/>
          <w:b/>
          <w:bCs/>
          <w:sz w:val="20"/>
          <w:szCs w:val="20"/>
        </w:rPr>
        <w:t>조 품질평가</w:t>
      </w:r>
      <w:r w:rsidRPr="00850808">
        <w:rPr>
          <w:rFonts w:ascii="나눔고딕" w:eastAsia="나눔고딕" w:hAnsi="나눔고딕" w:cs="바탕"/>
          <w:b/>
          <w:bCs/>
          <w:sz w:val="20"/>
          <w:szCs w:val="20"/>
        </w:rPr>
        <w:t xml:space="preserve"> </w:t>
      </w:r>
      <w:r w:rsidRPr="00850808">
        <w:rPr>
          <w:rFonts w:ascii="나눔고딕" w:eastAsia="나눔고딕" w:hAnsi="나눔고딕" w:cs="바탕" w:hint="eastAsia"/>
          <w:b/>
          <w:bCs/>
          <w:sz w:val="20"/>
          <w:szCs w:val="20"/>
        </w:rPr>
        <w:t>지표</w:t>
      </w:r>
      <w:r w:rsidRPr="00850808">
        <w:rPr>
          <w:rFonts w:ascii="나눔고딕" w:eastAsia="나눔고딕" w:hAnsi="나눔고딕" w:cs="바탕"/>
          <w:b/>
          <w:bCs/>
          <w:sz w:val="20"/>
          <w:szCs w:val="20"/>
        </w:rPr>
        <w:t xml:space="preserve"> </w:t>
      </w:r>
      <w:r w:rsidRPr="00850808">
        <w:rPr>
          <w:rFonts w:ascii="나눔고딕" w:eastAsia="나눔고딕" w:hAnsi="나눔고딕" w:cs="바탕" w:hint="eastAsia"/>
          <w:b/>
          <w:bCs/>
          <w:sz w:val="20"/>
          <w:szCs w:val="20"/>
        </w:rPr>
        <w:t>및</w:t>
      </w:r>
      <w:r w:rsidRPr="00850808">
        <w:rPr>
          <w:rFonts w:ascii="나눔고딕" w:eastAsia="나눔고딕" w:hAnsi="나눔고딕" w:cs="바탕"/>
          <w:b/>
          <w:bCs/>
          <w:sz w:val="20"/>
          <w:szCs w:val="20"/>
        </w:rPr>
        <w:t xml:space="preserve"> </w:t>
      </w:r>
      <w:r w:rsidRPr="00850808">
        <w:rPr>
          <w:rFonts w:ascii="나눔고딕" w:eastAsia="나눔고딕" w:hAnsi="나눔고딕" w:cs="바탕" w:hint="eastAsia"/>
          <w:b/>
          <w:bCs/>
          <w:sz w:val="20"/>
          <w:szCs w:val="20"/>
        </w:rPr>
        <w:t>목표</w:t>
      </w:r>
      <w:r w:rsidRPr="00850808">
        <w:rPr>
          <w:rFonts w:ascii="나눔고딕" w:eastAsia="나눔고딕" w:hAnsi="나눔고딕" w:cs="바탕"/>
          <w:b/>
          <w:bCs/>
          <w:sz w:val="20"/>
          <w:szCs w:val="20"/>
        </w:rPr>
        <w:t xml:space="preserve"> </w:t>
      </w:r>
      <w:r w:rsidRPr="00850808">
        <w:rPr>
          <w:rFonts w:ascii="나눔고딕" w:eastAsia="나눔고딕" w:hAnsi="나눔고딕" w:cs="바탕" w:hint="eastAsia"/>
          <w:b/>
          <w:bCs/>
          <w:sz w:val="20"/>
          <w:szCs w:val="20"/>
        </w:rPr>
        <w:t>수준</w:t>
      </w:r>
    </w:p>
    <w:p w14:paraId="26D9175F" w14:textId="77777777" w:rsidR="000A3F60" w:rsidRPr="00850808" w:rsidRDefault="000A3F60" w:rsidP="00E22D27">
      <w:pPr>
        <w:pStyle w:val="a7"/>
        <w:numPr>
          <w:ilvl w:val="0"/>
          <w:numId w:val="1"/>
        </w:numPr>
        <w:wordWrap/>
        <w:autoSpaceDE/>
        <w:autoSpaceDN/>
        <w:spacing w:line="440" w:lineRule="exact"/>
        <w:ind w:leftChars="0"/>
        <w:rPr>
          <w:rFonts w:ascii="나눔고딕" w:eastAsia="나눔고딕" w:hAnsi="나눔고딕"/>
          <w:b/>
        </w:rPr>
      </w:pPr>
      <w:r w:rsidRPr="00850808">
        <w:rPr>
          <w:rFonts w:ascii="나눔고딕" w:eastAsia="나눔고딕" w:hAnsi="나눔고딕"/>
        </w:rPr>
        <w:t>“수탁자”</w:t>
      </w:r>
      <w:r w:rsidRPr="00850808">
        <w:rPr>
          <w:rFonts w:ascii="나눔고딕" w:eastAsia="나눔고딕" w:hAnsi="나눔고딕" w:hint="eastAsia"/>
        </w:rPr>
        <w:t>는 업무를 수행함에 있어 각 계약별 첨부내역에서 정한 목표수준을 달성해야 한다.</w:t>
      </w:r>
    </w:p>
    <w:p w14:paraId="716254F3" w14:textId="564DFBBB" w:rsidR="000A3F60" w:rsidRPr="00850808" w:rsidRDefault="007E7603" w:rsidP="00E22D27">
      <w:pPr>
        <w:pStyle w:val="a7"/>
        <w:numPr>
          <w:ilvl w:val="0"/>
          <w:numId w:val="1"/>
        </w:numPr>
        <w:wordWrap/>
        <w:autoSpaceDE/>
        <w:autoSpaceDN/>
        <w:spacing w:line="440" w:lineRule="exact"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</w:rPr>
        <w:t>평가지표는</w:t>
      </w:r>
      <w:r w:rsidR="000A3F60" w:rsidRPr="00850808">
        <w:rPr>
          <w:rFonts w:ascii="나눔고딕" w:eastAsia="나눔고딕" w:hAnsi="나눔고딕" w:hint="eastAsia"/>
        </w:rPr>
        <w:t xml:space="preserve"> 목표 달성에 영향을 미치는 외부 요인이 발생할 경우 양 당사자 협의 하에 조정할 수 있다.</w:t>
      </w:r>
    </w:p>
    <w:p w14:paraId="6461EC61" w14:textId="77777777" w:rsidR="000A3F60" w:rsidRPr="00850808" w:rsidRDefault="000A3F60" w:rsidP="00E22D27">
      <w:pPr>
        <w:pStyle w:val="a7"/>
        <w:numPr>
          <w:ilvl w:val="0"/>
          <w:numId w:val="1"/>
        </w:numPr>
        <w:wordWrap/>
        <w:autoSpaceDE/>
        <w:autoSpaceDN/>
        <w:spacing w:line="440" w:lineRule="exact"/>
        <w:ind w:leftChars="0"/>
        <w:rPr>
          <w:rFonts w:ascii="나눔고딕" w:eastAsia="나눔고딕" w:hAnsi="나눔고딕"/>
          <w:b/>
        </w:rPr>
      </w:pPr>
      <w:r w:rsidRPr="00850808">
        <w:rPr>
          <w:rFonts w:ascii="나눔고딕" w:eastAsia="나눔고딕" w:hAnsi="나눔고딕" w:hint="eastAsia"/>
        </w:rPr>
        <w:t>각 목표를 산정함에 있어 세부적인 운영 기준은 상호 협의된 운영기준에 준하여 설정한다.</w:t>
      </w:r>
    </w:p>
    <w:p w14:paraId="1BB63A0E" w14:textId="77777777" w:rsidR="000A3F60" w:rsidRPr="00850808" w:rsidRDefault="000A3F60" w:rsidP="00E22D27">
      <w:pPr>
        <w:pStyle w:val="a7"/>
        <w:numPr>
          <w:ilvl w:val="0"/>
          <w:numId w:val="1"/>
        </w:numPr>
        <w:wordWrap/>
        <w:autoSpaceDE/>
        <w:autoSpaceDN/>
        <w:spacing w:line="440" w:lineRule="exact"/>
        <w:ind w:leftChars="0"/>
        <w:rPr>
          <w:rFonts w:ascii="나눔고딕" w:eastAsia="나눔고딕" w:hAnsi="나눔고딕"/>
          <w:b/>
        </w:rPr>
      </w:pPr>
      <w:r w:rsidRPr="00850808">
        <w:rPr>
          <w:rFonts w:ascii="나눔고딕" w:eastAsia="나눔고딕" w:hAnsi="나눔고딕" w:cs="바탕" w:hint="eastAsia"/>
        </w:rPr>
        <w:t>목표수준은 계약기간 중 양사 합의하에 변경할 수 있으며, 목표수준 변경사항은 별도 합의서 또는 업무담당자간 메일 교환을 통해 확정할 수 있다.</w:t>
      </w:r>
    </w:p>
    <w:p w14:paraId="38DDE562" w14:textId="77777777" w:rsidR="000A3F60" w:rsidRPr="00850808" w:rsidRDefault="000A3F60" w:rsidP="00E22D27">
      <w:pPr>
        <w:pStyle w:val="a7"/>
        <w:numPr>
          <w:ilvl w:val="0"/>
          <w:numId w:val="1"/>
        </w:numPr>
        <w:wordWrap/>
        <w:autoSpaceDE/>
        <w:autoSpaceDN/>
        <w:spacing w:line="276" w:lineRule="auto"/>
        <w:ind w:leftChars="0"/>
        <w:rPr>
          <w:rFonts w:ascii="나눔고딕" w:eastAsia="나눔고딕" w:hAnsi="나눔고딕" w:cs="바탕"/>
        </w:rPr>
      </w:pPr>
      <w:r w:rsidRPr="00850808">
        <w:rPr>
          <w:rFonts w:ascii="나눔고딕" w:eastAsia="나눔고딕" w:hAnsi="나눔고딕" w:cs="바탕" w:hint="eastAsia"/>
        </w:rPr>
        <w:t xml:space="preserve">품질평가 결과 산출된 페널티 금액은 각 상세 계약기간 종료 후 익월 또는 익익월에 </w:t>
      </w:r>
      <w:r w:rsidRPr="00850808">
        <w:rPr>
          <w:rFonts w:ascii="나눔고딕" w:eastAsia="나눔고딕" w:hAnsi="나눔고딕" w:cs="바탕"/>
        </w:rPr>
        <w:t>‘</w:t>
      </w:r>
      <w:r w:rsidRPr="00850808">
        <w:rPr>
          <w:rFonts w:ascii="나눔고딕" w:eastAsia="나눔고딕" w:hAnsi="나눔고딕" w:cs="바탕" w:hint="eastAsia"/>
        </w:rPr>
        <w:t>수탁자</w:t>
      </w:r>
      <w:r w:rsidRPr="00850808">
        <w:rPr>
          <w:rFonts w:ascii="나눔고딕" w:eastAsia="나눔고딕" w:hAnsi="나눔고딕" w:cs="바탕"/>
        </w:rPr>
        <w:t>’</w:t>
      </w:r>
      <w:r w:rsidRPr="00850808">
        <w:rPr>
          <w:rFonts w:ascii="나눔고딕" w:eastAsia="나눔고딕" w:hAnsi="나눔고딕" w:cs="바탕" w:hint="eastAsia"/>
        </w:rPr>
        <w:t xml:space="preserve">가 </w:t>
      </w:r>
      <w:r w:rsidRPr="00850808">
        <w:rPr>
          <w:rFonts w:ascii="나눔고딕" w:eastAsia="나눔고딕" w:hAnsi="나눔고딕" w:cs="바탕"/>
        </w:rPr>
        <w:t>‘</w:t>
      </w:r>
      <w:r w:rsidRPr="00850808">
        <w:rPr>
          <w:rFonts w:ascii="나눔고딕" w:eastAsia="나눔고딕" w:hAnsi="나눔고딕" w:cs="바탕" w:hint="eastAsia"/>
        </w:rPr>
        <w:t>위탁자'에게 지급한다.</w:t>
      </w:r>
    </w:p>
    <w:p w14:paraId="33B5A037" w14:textId="77777777" w:rsidR="000A3F60" w:rsidRPr="00850808" w:rsidRDefault="000A3F60" w:rsidP="000A3F60">
      <w:pPr>
        <w:pStyle w:val="a7"/>
        <w:wordWrap/>
        <w:autoSpaceDE/>
        <w:autoSpaceDN/>
        <w:spacing w:line="440" w:lineRule="exact"/>
        <w:ind w:leftChars="0" w:left="0"/>
        <w:rPr>
          <w:rFonts w:ascii="나눔고딕" w:eastAsia="나눔고딕" w:hAnsi="나눔고딕"/>
          <w:b/>
        </w:rPr>
      </w:pPr>
    </w:p>
    <w:p w14:paraId="59D03FFC" w14:textId="77777777" w:rsidR="000A3F60" w:rsidRPr="00850808" w:rsidRDefault="000A3F60" w:rsidP="000A3F60">
      <w:pPr>
        <w:pStyle w:val="a7"/>
        <w:wordWrap/>
        <w:autoSpaceDE/>
        <w:autoSpaceDN/>
        <w:spacing w:line="440" w:lineRule="exact"/>
        <w:ind w:leftChars="0" w:left="0"/>
        <w:rPr>
          <w:rFonts w:ascii="나눔고딕" w:eastAsia="나눔고딕" w:hAnsi="나눔고딕"/>
          <w:b/>
        </w:rPr>
      </w:pPr>
      <w:r w:rsidRPr="00850808">
        <w:rPr>
          <w:rFonts w:ascii="나눔고딕" w:eastAsia="나눔고딕" w:hAnsi="나눔고딕" w:hint="eastAsia"/>
          <w:b/>
        </w:rPr>
        <w:t xml:space="preserve">제 </w:t>
      </w:r>
      <w:r w:rsidRPr="00850808">
        <w:rPr>
          <w:rFonts w:ascii="나눔고딕" w:eastAsia="나눔고딕" w:hAnsi="나눔고딕"/>
          <w:b/>
        </w:rPr>
        <w:t>4</w:t>
      </w:r>
      <w:r w:rsidRPr="00850808">
        <w:rPr>
          <w:rFonts w:ascii="나눔고딕" w:eastAsia="나눔고딕" w:hAnsi="나눔고딕" w:hint="eastAsia"/>
          <w:b/>
        </w:rPr>
        <w:t>조 성과급의 유보</w:t>
      </w:r>
    </w:p>
    <w:p w14:paraId="253396DE" w14:textId="44D3BAC6" w:rsidR="000A3F60" w:rsidRPr="00850808" w:rsidRDefault="000A3F60" w:rsidP="000A3F60">
      <w:pPr>
        <w:widowControl/>
        <w:wordWrap/>
        <w:autoSpaceDE/>
        <w:autoSpaceDN/>
        <w:spacing w:line="440" w:lineRule="exact"/>
        <w:rPr>
          <w:rFonts w:ascii="나눔고딕" w:eastAsia="나눔고딕" w:hAnsi="나눔고딕"/>
          <w:sz w:val="20"/>
          <w:szCs w:val="20"/>
        </w:rPr>
      </w:pPr>
      <w:r w:rsidRPr="00850808">
        <w:rPr>
          <w:rFonts w:ascii="나눔고딕" w:eastAsia="나눔고딕" w:hAnsi="나눔고딕"/>
          <w:sz w:val="20"/>
          <w:szCs w:val="20"/>
        </w:rPr>
        <w:t>“</w:t>
      </w:r>
      <w:r w:rsidRPr="00850808">
        <w:rPr>
          <w:rFonts w:ascii="나눔고딕" w:eastAsia="나눔고딕" w:hAnsi="나눔고딕" w:hint="eastAsia"/>
          <w:sz w:val="20"/>
          <w:szCs w:val="20"/>
        </w:rPr>
        <w:t>위탁자</w:t>
      </w:r>
      <w:r w:rsidRPr="00850808">
        <w:rPr>
          <w:rFonts w:ascii="나눔고딕" w:eastAsia="나눔고딕" w:hAnsi="나눔고딕"/>
          <w:sz w:val="20"/>
          <w:szCs w:val="20"/>
        </w:rPr>
        <w:t>”</w:t>
      </w:r>
      <w:r w:rsidRPr="00850808">
        <w:rPr>
          <w:rFonts w:ascii="나눔고딕" w:eastAsia="나눔고딕" w:hAnsi="나눔고딕" w:hint="eastAsia"/>
          <w:sz w:val="20"/>
          <w:szCs w:val="20"/>
        </w:rPr>
        <w:t>는</w:t>
      </w:r>
      <w:r w:rsidR="00D9600E" w:rsidRPr="00850808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850808">
        <w:rPr>
          <w:rFonts w:ascii="나눔고딕" w:eastAsia="나눔고딕" w:hAnsi="나눔고딕"/>
          <w:sz w:val="20"/>
          <w:szCs w:val="20"/>
        </w:rPr>
        <w:t>“수탁자”</w:t>
      </w:r>
      <w:r w:rsidRPr="00850808">
        <w:rPr>
          <w:rFonts w:ascii="나눔고딕" w:eastAsia="나눔고딕" w:hAnsi="나눔고딕" w:hint="eastAsia"/>
          <w:sz w:val="20"/>
          <w:szCs w:val="20"/>
        </w:rPr>
        <w:t xml:space="preserve">가 평가지표의 목표수준을 초과달성 하더라도, 평가기간 중 발생한 다음 각호의 귀책사유가 </w:t>
      </w:r>
      <w:r w:rsidRPr="00850808">
        <w:rPr>
          <w:rFonts w:ascii="나눔고딕" w:eastAsia="나눔고딕" w:hAnsi="나눔고딕"/>
          <w:sz w:val="20"/>
          <w:szCs w:val="20"/>
        </w:rPr>
        <w:t>“수탁자”</w:t>
      </w:r>
      <w:r w:rsidRPr="00850808">
        <w:rPr>
          <w:rFonts w:ascii="나눔고딕" w:eastAsia="나눔고딕" w:hAnsi="나눔고딕" w:hint="eastAsia"/>
          <w:sz w:val="20"/>
          <w:szCs w:val="20"/>
        </w:rPr>
        <w:t xml:space="preserve">에 있을 경우 </w:t>
      </w:r>
      <w:r w:rsidRPr="00850808">
        <w:rPr>
          <w:rFonts w:ascii="나눔고딕" w:eastAsia="나눔고딕" w:hAnsi="나눔고딕"/>
          <w:sz w:val="20"/>
          <w:szCs w:val="20"/>
        </w:rPr>
        <w:t>“</w:t>
      </w:r>
      <w:r w:rsidRPr="00850808">
        <w:rPr>
          <w:rFonts w:ascii="나눔고딕" w:eastAsia="나눔고딕" w:hAnsi="나눔고딕" w:hint="eastAsia"/>
          <w:sz w:val="20"/>
          <w:szCs w:val="20"/>
        </w:rPr>
        <w:t>성과급</w:t>
      </w:r>
      <w:r w:rsidRPr="00850808">
        <w:rPr>
          <w:rFonts w:ascii="나눔고딕" w:eastAsia="나눔고딕" w:hAnsi="나눔고딕"/>
          <w:sz w:val="20"/>
          <w:szCs w:val="20"/>
        </w:rPr>
        <w:t>”</w:t>
      </w:r>
      <w:r w:rsidRPr="00850808">
        <w:rPr>
          <w:rFonts w:ascii="나눔고딕" w:eastAsia="나눔고딕" w:hAnsi="나눔고딕" w:hint="eastAsia"/>
          <w:sz w:val="20"/>
          <w:szCs w:val="20"/>
        </w:rPr>
        <w:t xml:space="preserve"> 지급을 유보할 수 있다.</w:t>
      </w:r>
    </w:p>
    <w:p w14:paraId="472F80D7" w14:textId="77777777" w:rsidR="000A3F60" w:rsidRPr="00850808" w:rsidRDefault="000A3F60" w:rsidP="00E22D27">
      <w:pPr>
        <w:pStyle w:val="a7"/>
        <w:numPr>
          <w:ilvl w:val="0"/>
          <w:numId w:val="2"/>
        </w:numPr>
        <w:wordWrap/>
        <w:autoSpaceDE/>
        <w:autoSpaceDN/>
        <w:spacing w:line="440" w:lineRule="exact"/>
        <w:ind w:leftChars="0" w:left="709"/>
        <w:rPr>
          <w:rFonts w:ascii="나눔고딕" w:eastAsia="나눔고딕" w:hAnsi="나눔고딕"/>
        </w:rPr>
      </w:pPr>
      <w:r w:rsidRPr="00850808">
        <w:rPr>
          <w:rFonts w:ascii="나눔고딕" w:eastAsia="나눔고딕" w:hAnsi="나눔고딕" w:hint="eastAsia"/>
        </w:rPr>
        <w:t>개인정보 유출(첨부파일 또는 개인정보 누설 및 제공)</w:t>
      </w:r>
    </w:p>
    <w:p w14:paraId="046E88CF" w14:textId="77777777" w:rsidR="000A3F60" w:rsidRPr="00850808" w:rsidRDefault="000A3F60" w:rsidP="00E22D27">
      <w:pPr>
        <w:pStyle w:val="a7"/>
        <w:numPr>
          <w:ilvl w:val="0"/>
          <w:numId w:val="2"/>
        </w:numPr>
        <w:wordWrap/>
        <w:autoSpaceDE/>
        <w:autoSpaceDN/>
        <w:spacing w:line="440" w:lineRule="exact"/>
        <w:ind w:leftChars="0" w:left="709"/>
        <w:rPr>
          <w:rFonts w:ascii="나눔고딕" w:eastAsia="나눔고딕" w:hAnsi="나눔고딕"/>
        </w:rPr>
      </w:pPr>
      <w:r w:rsidRPr="00850808">
        <w:rPr>
          <w:rFonts w:ascii="나눔고딕" w:eastAsia="나눔고딕" w:hAnsi="나눔고딕" w:hint="eastAsia"/>
        </w:rPr>
        <w:t>내부 업무처리 매뉴얼 및 보고서 유출로 인한 이슈 발생</w:t>
      </w:r>
    </w:p>
    <w:p w14:paraId="1F83125E" w14:textId="77777777" w:rsidR="000A3F60" w:rsidRPr="00850808" w:rsidRDefault="000A3F60" w:rsidP="00E22D27">
      <w:pPr>
        <w:pStyle w:val="a7"/>
        <w:numPr>
          <w:ilvl w:val="0"/>
          <w:numId w:val="2"/>
        </w:numPr>
        <w:wordWrap/>
        <w:autoSpaceDE/>
        <w:autoSpaceDN/>
        <w:spacing w:line="440" w:lineRule="exact"/>
        <w:ind w:leftChars="0" w:left="709"/>
        <w:rPr>
          <w:rFonts w:ascii="나눔고딕" w:eastAsia="나눔고딕" w:hAnsi="나눔고딕"/>
        </w:rPr>
      </w:pPr>
      <w:r w:rsidRPr="00850808">
        <w:rPr>
          <w:rFonts w:ascii="나눔고딕" w:eastAsia="나눔고딕" w:hAnsi="나눔고딕" w:hint="eastAsia"/>
        </w:rPr>
        <w:lastRenderedPageBreak/>
        <w:t>업무상 과실로 인한 이슈 발생</w:t>
      </w:r>
    </w:p>
    <w:p w14:paraId="0264573A" w14:textId="77777777" w:rsidR="000A3F60" w:rsidRPr="00850808" w:rsidRDefault="000A3F60" w:rsidP="000A3F60">
      <w:pPr>
        <w:pStyle w:val="a7"/>
        <w:wordWrap/>
        <w:spacing w:line="440" w:lineRule="exact"/>
        <w:ind w:leftChars="0" w:left="0"/>
        <w:rPr>
          <w:rFonts w:ascii="나눔고딕" w:eastAsia="나눔고딕" w:hAnsi="나눔고딕"/>
          <w:b/>
        </w:rPr>
      </w:pPr>
    </w:p>
    <w:p w14:paraId="5E72EC96" w14:textId="77777777" w:rsidR="000A3F60" w:rsidRPr="00850808" w:rsidRDefault="000A3F60" w:rsidP="000A3F60">
      <w:pPr>
        <w:pStyle w:val="a7"/>
        <w:wordWrap/>
        <w:spacing w:line="440" w:lineRule="exact"/>
        <w:ind w:leftChars="0" w:left="0"/>
        <w:rPr>
          <w:rFonts w:ascii="나눔고딕" w:eastAsia="나눔고딕" w:hAnsi="나눔고딕"/>
          <w:b/>
        </w:rPr>
      </w:pPr>
      <w:r w:rsidRPr="00850808">
        <w:rPr>
          <w:rFonts w:ascii="나눔고딕" w:eastAsia="나눔고딕" w:hAnsi="나눔고딕" w:hint="eastAsia"/>
          <w:b/>
        </w:rPr>
        <w:t xml:space="preserve">제 </w:t>
      </w:r>
      <w:r w:rsidRPr="00850808">
        <w:rPr>
          <w:rFonts w:ascii="나눔고딕" w:eastAsia="나눔고딕" w:hAnsi="나눔고딕"/>
          <w:b/>
        </w:rPr>
        <w:t>5</w:t>
      </w:r>
      <w:r w:rsidRPr="00850808">
        <w:rPr>
          <w:rFonts w:ascii="나눔고딕" w:eastAsia="나눔고딕" w:hAnsi="나눔고딕" w:hint="eastAsia"/>
          <w:b/>
        </w:rPr>
        <w:t xml:space="preserve">조 기타 </w:t>
      </w:r>
    </w:p>
    <w:p w14:paraId="79EB3040" w14:textId="58A4B5A9" w:rsidR="000A3F60" w:rsidRDefault="000A3F60" w:rsidP="000A3F60">
      <w:pPr>
        <w:wordWrap/>
        <w:spacing w:line="440" w:lineRule="exact"/>
        <w:rPr>
          <w:rFonts w:ascii="나눔고딕" w:eastAsia="나눔고딕" w:hAnsi="나눔고딕"/>
          <w:sz w:val="20"/>
          <w:szCs w:val="20"/>
        </w:rPr>
      </w:pPr>
      <w:r w:rsidRPr="00850808">
        <w:rPr>
          <w:rFonts w:ascii="나눔고딕" w:eastAsia="나눔고딕" w:hAnsi="나눔고딕" w:hint="eastAsia"/>
          <w:sz w:val="20"/>
          <w:szCs w:val="20"/>
        </w:rPr>
        <w:t>본 합의서의 이행에 관하여 분쟁이 있는 경우 양사 상호간의 원만한 협의를 통하여 해결하며, 이를 통해 해결되지 않는 경우에는 서울중앙지방법원을 합의관할로 하여 해결한다.</w:t>
      </w:r>
    </w:p>
    <w:p w14:paraId="41D9F341" w14:textId="6155E844" w:rsidR="009D3917" w:rsidRDefault="009D3917" w:rsidP="000A3F60">
      <w:pPr>
        <w:wordWrap/>
        <w:spacing w:line="440" w:lineRule="exact"/>
        <w:rPr>
          <w:rFonts w:ascii="나눔고딕" w:eastAsia="나눔고딕" w:hAnsi="나눔고딕"/>
          <w:sz w:val="20"/>
          <w:szCs w:val="20"/>
        </w:rPr>
      </w:pPr>
    </w:p>
    <w:p w14:paraId="37BC68DF" w14:textId="521009A1" w:rsidR="009D3917" w:rsidRDefault="009D3917" w:rsidP="000A3F60">
      <w:pPr>
        <w:wordWrap/>
        <w:spacing w:line="440" w:lineRule="exact"/>
        <w:rPr>
          <w:rFonts w:ascii="나눔고딕" w:eastAsia="나눔고딕" w:hAnsi="나눔고딕"/>
          <w:sz w:val="20"/>
          <w:szCs w:val="20"/>
        </w:rPr>
      </w:pPr>
    </w:p>
    <w:p w14:paraId="4C4E3E6E" w14:textId="6DBE72F6" w:rsidR="009D3917" w:rsidRDefault="009D3917" w:rsidP="009D3917">
      <w:pPr>
        <w:wordWrap/>
        <w:spacing w:line="440" w:lineRule="exact"/>
        <w:jc w:val="center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20</w:t>
      </w:r>
      <w:r w:rsidR="005F1484">
        <w:rPr>
          <w:rFonts w:ascii="나눔고딕" w:eastAsia="나눔고딕" w:hAnsi="나눔고딕"/>
          <w:sz w:val="20"/>
          <w:szCs w:val="20"/>
        </w:rPr>
        <w:t>20</w:t>
      </w:r>
      <w:r>
        <w:rPr>
          <w:rFonts w:ascii="나눔고딕" w:eastAsia="나눔고딕" w:hAnsi="나눔고딕" w:hint="eastAsia"/>
          <w:sz w:val="20"/>
          <w:szCs w:val="20"/>
        </w:rPr>
        <w:t xml:space="preserve">년 </w:t>
      </w:r>
      <w:r w:rsidR="002021A8">
        <w:rPr>
          <w:rFonts w:ascii="나눔고딕" w:eastAsia="나눔고딕" w:hAnsi="나눔고딕"/>
          <w:sz w:val="20"/>
          <w:szCs w:val="20"/>
        </w:rPr>
        <w:t>0</w:t>
      </w:r>
      <w:r w:rsidR="005F1484">
        <w:rPr>
          <w:rFonts w:ascii="나눔고딕" w:eastAsia="나눔고딕" w:hAnsi="나눔고딕"/>
          <w:sz w:val="20"/>
          <w:szCs w:val="20"/>
        </w:rPr>
        <w:t>1</w:t>
      </w:r>
      <w:r>
        <w:rPr>
          <w:rFonts w:ascii="나눔고딕" w:eastAsia="나눔고딕" w:hAnsi="나눔고딕" w:hint="eastAsia"/>
          <w:sz w:val="20"/>
          <w:szCs w:val="20"/>
        </w:rPr>
        <w:t xml:space="preserve">월 </w:t>
      </w:r>
      <w:r w:rsidR="00E22D27">
        <w:rPr>
          <w:rFonts w:ascii="나눔고딕" w:eastAsia="나눔고딕" w:hAnsi="나눔고딕"/>
          <w:sz w:val="20"/>
          <w:szCs w:val="20"/>
        </w:rPr>
        <w:t>01</w:t>
      </w:r>
      <w:r>
        <w:rPr>
          <w:rFonts w:ascii="나눔고딕" w:eastAsia="나눔고딕" w:hAnsi="나눔고딕" w:hint="eastAsia"/>
          <w:sz w:val="20"/>
          <w:szCs w:val="20"/>
        </w:rPr>
        <w:t>일</w:t>
      </w:r>
    </w:p>
    <w:p w14:paraId="5B3EB146" w14:textId="1145AF39" w:rsidR="00E22D27" w:rsidDel="00B6531C" w:rsidRDefault="00E22D27" w:rsidP="009D3917">
      <w:pPr>
        <w:wordWrap/>
        <w:spacing w:line="440" w:lineRule="exact"/>
        <w:jc w:val="center"/>
        <w:rPr>
          <w:del w:id="3" w:author="USER" w:date="2020-04-23T15:12:00Z"/>
          <w:rFonts w:ascii="나눔고딕" w:eastAsia="나눔고딕" w:hAnsi="나눔고딕"/>
          <w:sz w:val="20"/>
          <w:szCs w:val="20"/>
        </w:rPr>
      </w:pPr>
    </w:p>
    <w:p w14:paraId="788261C6" w14:textId="395FCFFC" w:rsidR="00E22D27" w:rsidDel="00B6531C" w:rsidRDefault="00E22D27" w:rsidP="009D3917">
      <w:pPr>
        <w:wordWrap/>
        <w:spacing w:line="440" w:lineRule="exact"/>
        <w:jc w:val="center"/>
        <w:rPr>
          <w:del w:id="4" w:author="USER" w:date="2020-04-23T15:12:00Z"/>
          <w:rFonts w:ascii="나눔고딕" w:eastAsia="나눔고딕" w:hAnsi="나눔고딕"/>
          <w:sz w:val="20"/>
          <w:szCs w:val="20"/>
        </w:rPr>
      </w:pPr>
    </w:p>
    <w:tbl>
      <w:tblPr>
        <w:tblW w:w="8812" w:type="dxa"/>
        <w:jc w:val="center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406"/>
        <w:gridCol w:w="4406"/>
      </w:tblGrid>
      <w:tr w:rsidR="009927CB" w:rsidDel="00B6531C" w14:paraId="2FD706A9" w14:textId="4F8572B0" w:rsidTr="009927CB">
        <w:trPr>
          <w:jc w:val="center"/>
          <w:del w:id="5" w:author="USER" w:date="2020-04-23T15:12:00Z"/>
        </w:trPr>
        <w:tc>
          <w:tcPr>
            <w:tcW w:w="4406" w:type="dxa"/>
          </w:tcPr>
          <w:p w14:paraId="02420678" w14:textId="3829DF87" w:rsidR="009927CB" w:rsidDel="00B6531C" w:rsidRDefault="009927CB" w:rsidP="009927CB">
            <w:pPr>
              <w:pStyle w:val="TableText"/>
              <w:spacing w:line="276" w:lineRule="auto"/>
              <w:rPr>
                <w:del w:id="6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bookmarkStart w:id="7" w:name="_DV_M14"/>
            <w:bookmarkEnd w:id="7"/>
            <w:del w:id="8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“위탁자”</w:delText>
              </w:r>
            </w:del>
          </w:p>
          <w:p w14:paraId="39FED62D" w14:textId="1043A35E" w:rsidR="009927CB" w:rsidDel="00B6531C" w:rsidRDefault="00D21CD9" w:rsidP="009927CB">
            <w:pPr>
              <w:pStyle w:val="TableText"/>
              <w:spacing w:line="276" w:lineRule="auto"/>
              <w:ind w:firstLineChars="50" w:firstLine="85"/>
              <w:rPr>
                <w:del w:id="9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10" w:author="USER" w:date="2020-02-12T10:31:00Z">
              <w:r w:rsidDel="00640B18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라인비즈플러스</w:delText>
              </w:r>
            </w:del>
            <w:del w:id="11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 </w:delText>
              </w:r>
              <w:r w:rsidR="009927CB"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주식회사</w:delText>
              </w:r>
            </w:del>
          </w:p>
          <w:p w14:paraId="71BFB8DD" w14:textId="7DE85DFD" w:rsidR="009927CB" w:rsidRPr="00D21CD9" w:rsidDel="00B6531C" w:rsidRDefault="00D21CD9" w:rsidP="00640B18">
            <w:pPr>
              <w:pStyle w:val="TableText"/>
              <w:spacing w:line="276" w:lineRule="auto"/>
              <w:rPr>
                <w:del w:id="12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13" w:author="USER" w:date="2020-02-12T10:32:00Z">
              <w:r w:rsidRPr="00D21CD9" w:rsidDel="00640B18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경기도</w:delText>
              </w:r>
              <w:r w:rsidRPr="00D21CD9" w:rsidDel="00640B18">
                <w:rPr>
                  <w:rFonts w:ascii="나눔고딕" w:eastAsia="나눔고딕" w:hAnsi="나눔고딕"/>
                  <w:b w:val="0"/>
                  <w:bCs w:val="0"/>
                  <w:kern w:val="2"/>
                </w:rPr>
                <w:delText xml:space="preserve"> 성남시 분당구 분당내곡로 117</w:delText>
              </w:r>
            </w:del>
          </w:p>
        </w:tc>
        <w:tc>
          <w:tcPr>
            <w:tcW w:w="4406" w:type="dxa"/>
          </w:tcPr>
          <w:p w14:paraId="25528EED" w14:textId="56D08C6C" w:rsidR="009927CB" w:rsidDel="00B6531C" w:rsidRDefault="009927CB" w:rsidP="00640B18">
            <w:pPr>
              <w:pStyle w:val="TableText"/>
              <w:spacing w:line="276" w:lineRule="auto"/>
              <w:rPr>
                <w:del w:id="14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15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“수탁자”</w:delText>
              </w:r>
            </w:del>
          </w:p>
          <w:p w14:paraId="6B41D97C" w14:textId="4B2ABE64" w:rsidR="009927CB" w:rsidDel="00B6531C" w:rsidRDefault="009927CB" w:rsidP="00640B18">
            <w:pPr>
              <w:pStyle w:val="TableText"/>
              <w:spacing w:line="276" w:lineRule="auto"/>
              <w:ind w:firstLineChars="50" w:firstLine="85"/>
              <w:rPr>
                <w:del w:id="16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17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엔테크서비스주식회사</w:delText>
              </w:r>
            </w:del>
          </w:p>
          <w:p w14:paraId="6A786C13" w14:textId="3A3CF4BB" w:rsidR="009927CB" w:rsidDel="00B6531C" w:rsidRDefault="009927CB" w:rsidP="009927CB">
            <w:pPr>
              <w:pStyle w:val="TableText"/>
              <w:spacing w:line="360" w:lineRule="auto"/>
              <w:rPr>
                <w:del w:id="18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19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경기도 성남시 분당구 황새울로 </w:delText>
              </w:r>
              <w:r w:rsidDel="00B6531C">
                <w:rPr>
                  <w:rFonts w:ascii="나눔고딕" w:eastAsia="나눔고딕" w:hAnsi="나눔고딕"/>
                  <w:b w:val="0"/>
                  <w:bCs w:val="0"/>
                  <w:kern w:val="2"/>
                </w:rPr>
                <w:delText>359</w:delText>
              </w:r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번길 </w:delText>
              </w:r>
              <w:r w:rsidDel="00B6531C">
                <w:rPr>
                  <w:rFonts w:ascii="나눔고딕" w:eastAsia="나눔고딕" w:hAnsi="나눔고딕"/>
                  <w:b w:val="0"/>
                  <w:bCs w:val="0"/>
                  <w:kern w:val="2"/>
                </w:rPr>
                <w:delText>11</w:delText>
              </w:r>
            </w:del>
          </w:p>
        </w:tc>
      </w:tr>
      <w:tr w:rsidR="009927CB" w:rsidDel="00B6531C" w14:paraId="6BD85EFC" w14:textId="2F4B0A0B" w:rsidTr="009927CB">
        <w:trPr>
          <w:jc w:val="center"/>
          <w:del w:id="20" w:author="USER" w:date="2020-04-23T15:12:00Z"/>
        </w:trPr>
        <w:tc>
          <w:tcPr>
            <w:tcW w:w="4406" w:type="dxa"/>
          </w:tcPr>
          <w:p w14:paraId="7512F265" w14:textId="4FF5E243" w:rsidR="009927CB" w:rsidDel="00B6531C" w:rsidRDefault="009927CB" w:rsidP="009927CB">
            <w:pPr>
              <w:pStyle w:val="TableTextBold"/>
              <w:rPr>
                <w:del w:id="21" w:author="USER" w:date="2020-04-23T15:12:00Z"/>
                <w:rFonts w:ascii="나눔고딕" w:eastAsia="나눔고딕" w:hAnsi="나눔고딕"/>
                <w:color w:val="auto"/>
                <w:kern w:val="2"/>
                <w:sz w:val="18"/>
                <w:szCs w:val="18"/>
              </w:rPr>
            </w:pPr>
            <w:del w:id="22" w:author="USER" w:date="2020-02-12T10:32:00Z">
              <w:r w:rsidDel="00640B18">
                <w:rPr>
                  <w:rFonts w:ascii="나눔고딕" w:eastAsia="나눔고딕" w:hAnsi="나눔고딕" w:hint="eastAsia"/>
                  <w:color w:val="auto"/>
                  <w:kern w:val="2"/>
                  <w:sz w:val="18"/>
                  <w:szCs w:val="18"/>
                </w:rPr>
                <w:delText xml:space="preserve"> </w:delText>
              </w:r>
              <w:r w:rsidR="00D21CD9" w:rsidDel="00640B18">
                <w:rPr>
                  <w:rFonts w:ascii="나눔고딕" w:eastAsia="나눔고딕" w:hAnsi="나눔고딕" w:hint="eastAsia"/>
                  <w:color w:val="auto"/>
                  <w:kern w:val="2"/>
                  <w:sz w:val="18"/>
                  <w:szCs w:val="18"/>
                </w:rPr>
                <w:delText>크래프톤타워 6층</w:delText>
              </w:r>
            </w:del>
          </w:p>
        </w:tc>
        <w:tc>
          <w:tcPr>
            <w:tcW w:w="4406" w:type="dxa"/>
          </w:tcPr>
          <w:p w14:paraId="5B7A3F33" w14:textId="5298142E" w:rsidR="009927CB" w:rsidDel="00B6531C" w:rsidRDefault="009927CB" w:rsidP="009927CB">
            <w:pPr>
              <w:pStyle w:val="TableTextBold"/>
              <w:rPr>
                <w:del w:id="23" w:author="USER" w:date="2020-04-23T15:12:00Z"/>
                <w:rFonts w:ascii="나눔고딕" w:eastAsia="나눔고딕" w:hAnsi="나눔고딕"/>
                <w:color w:val="auto"/>
                <w:kern w:val="2"/>
                <w:sz w:val="18"/>
                <w:szCs w:val="18"/>
              </w:rPr>
            </w:pPr>
            <w:del w:id="24" w:author="USER" w:date="2020-04-23T15:12:00Z">
              <w:r w:rsidDel="00B6531C">
                <w:rPr>
                  <w:rFonts w:ascii="나눔고딕" w:eastAsia="나눔고딕" w:hAnsi="나눔고딕" w:hint="eastAsia"/>
                  <w:color w:val="auto"/>
                  <w:kern w:val="2"/>
                  <w:sz w:val="18"/>
                  <w:szCs w:val="18"/>
                </w:rPr>
                <w:delText xml:space="preserve"> 미래에셋플레이스 4층</w:delText>
              </w:r>
            </w:del>
          </w:p>
        </w:tc>
      </w:tr>
      <w:tr w:rsidR="009927CB" w:rsidDel="00B6531C" w14:paraId="4F40D9D1" w14:textId="48CBD94C" w:rsidTr="009927CB">
        <w:trPr>
          <w:jc w:val="center"/>
          <w:del w:id="25" w:author="USER" w:date="2020-04-23T15:12:00Z"/>
        </w:trPr>
        <w:tc>
          <w:tcPr>
            <w:tcW w:w="4406" w:type="dxa"/>
          </w:tcPr>
          <w:p w14:paraId="76B94298" w14:textId="55002D6D" w:rsidR="009927CB" w:rsidDel="00B6531C" w:rsidRDefault="009927CB" w:rsidP="009927CB">
            <w:pPr>
              <w:pStyle w:val="TableTextCentered"/>
              <w:spacing w:line="276" w:lineRule="auto"/>
              <w:rPr>
                <w:del w:id="26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27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대표이사  </w:delText>
              </w:r>
            </w:del>
            <w:del w:id="28" w:author="USER" w:date="2020-02-12T10:32:00Z">
              <w:r w:rsidR="00D21CD9" w:rsidDel="00640B18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고</w:delText>
              </w:r>
              <w:r w:rsidDel="00640B18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 </w:delText>
              </w:r>
              <w:r w:rsidR="00640B18" w:rsidDel="00640B18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영</w:delText>
              </w:r>
            </w:del>
            <w:del w:id="29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 </w:delText>
              </w:r>
            </w:del>
            <w:del w:id="30" w:author="USER" w:date="2020-02-12T10:32:00Z">
              <w:r w:rsidR="00D21CD9" w:rsidDel="00640B18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수</w:delText>
              </w:r>
            </w:del>
            <w:del w:id="31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 (인)</w:delText>
              </w:r>
            </w:del>
          </w:p>
          <w:p w14:paraId="3C3CAA62" w14:textId="3B1F4196" w:rsidR="009927CB" w:rsidDel="00B6531C" w:rsidRDefault="009927CB" w:rsidP="009927CB">
            <w:pPr>
              <w:pStyle w:val="TableTextCentered"/>
              <w:spacing w:line="276" w:lineRule="auto"/>
              <w:rPr>
                <w:del w:id="32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33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  _______________________________________</w:delText>
              </w:r>
            </w:del>
          </w:p>
          <w:p w14:paraId="190E92BB" w14:textId="3923D829" w:rsidR="009927CB" w:rsidDel="00B6531C" w:rsidRDefault="009927CB" w:rsidP="009927CB">
            <w:pPr>
              <w:pStyle w:val="TableTextCentered"/>
              <w:spacing w:line="276" w:lineRule="auto"/>
              <w:rPr>
                <w:del w:id="34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</w:p>
        </w:tc>
        <w:tc>
          <w:tcPr>
            <w:tcW w:w="4406" w:type="dxa"/>
          </w:tcPr>
          <w:p w14:paraId="37A2C795" w14:textId="54EF6992" w:rsidR="009927CB" w:rsidDel="00B6531C" w:rsidRDefault="009927CB" w:rsidP="00640B18">
            <w:pPr>
              <w:pStyle w:val="TableTextCentered"/>
              <w:spacing w:line="276" w:lineRule="auto"/>
              <w:rPr>
                <w:del w:id="35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36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>대표이사  조 규 찬 (인)</w:delText>
              </w:r>
            </w:del>
          </w:p>
          <w:p w14:paraId="7ACF7644" w14:textId="6722BE2F" w:rsidR="009927CB" w:rsidDel="00B6531C" w:rsidRDefault="009927CB" w:rsidP="00640B18">
            <w:pPr>
              <w:pStyle w:val="TableTextCentered"/>
              <w:spacing w:line="276" w:lineRule="auto"/>
              <w:rPr>
                <w:del w:id="37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  <w:del w:id="38" w:author="USER" w:date="2020-04-23T15:12:00Z">
              <w:r w:rsidDel="00B6531C">
                <w:rPr>
                  <w:rFonts w:ascii="나눔고딕" w:eastAsia="나눔고딕" w:hAnsi="나눔고딕" w:hint="eastAsia"/>
                  <w:b w:val="0"/>
                  <w:bCs w:val="0"/>
                  <w:kern w:val="2"/>
                </w:rPr>
                <w:delText xml:space="preserve">  _______________________________________</w:delText>
              </w:r>
            </w:del>
          </w:p>
          <w:p w14:paraId="11B379D5" w14:textId="3AE6F182" w:rsidR="009927CB" w:rsidDel="00B6531C" w:rsidRDefault="009927CB" w:rsidP="009927CB">
            <w:pPr>
              <w:pStyle w:val="TableTextCentered"/>
              <w:spacing w:line="360" w:lineRule="auto"/>
              <w:rPr>
                <w:del w:id="39" w:author="USER" w:date="2020-04-23T15:12:00Z"/>
                <w:rFonts w:ascii="나눔고딕" w:eastAsia="나눔고딕" w:hAnsi="나눔고딕"/>
                <w:b w:val="0"/>
                <w:bCs w:val="0"/>
                <w:kern w:val="2"/>
              </w:rPr>
            </w:pPr>
          </w:p>
        </w:tc>
      </w:tr>
    </w:tbl>
    <w:p w14:paraId="6CFAACAC" w14:textId="4F5C26FA" w:rsidR="009927CB" w:rsidDel="00B6531C" w:rsidRDefault="009927CB" w:rsidP="00F64BE2">
      <w:pPr>
        <w:spacing w:line="360" w:lineRule="auto"/>
        <w:rPr>
          <w:del w:id="40" w:author="USER" w:date="2020-04-23T15:12:00Z"/>
          <w:rFonts w:ascii="나눔고딕" w:eastAsia="나눔고딕" w:hAnsi="나눔고딕"/>
          <w:sz w:val="24"/>
          <w:szCs w:val="24"/>
        </w:rPr>
      </w:pPr>
    </w:p>
    <w:p w14:paraId="2EB633F6" w14:textId="77777777" w:rsidR="009927CB" w:rsidRDefault="009927CB">
      <w:pPr>
        <w:widowControl/>
        <w:wordWrap/>
        <w:autoSpaceDE/>
        <w:autoSpaceDN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br w:type="page"/>
      </w:r>
    </w:p>
    <w:p w14:paraId="3E0459CB" w14:textId="67BF3DE4" w:rsidR="00F64BE2" w:rsidRPr="00850808" w:rsidRDefault="00F64BE2" w:rsidP="00F64BE2">
      <w:pPr>
        <w:spacing w:line="360" w:lineRule="auto"/>
        <w:rPr>
          <w:rFonts w:ascii="나눔고딕" w:eastAsia="나눔고딕" w:hAnsi="나눔고딕"/>
          <w:sz w:val="24"/>
          <w:szCs w:val="24"/>
        </w:rPr>
      </w:pPr>
      <w:r w:rsidRPr="00850808">
        <w:rPr>
          <w:rFonts w:ascii="나눔고딕" w:eastAsia="나눔고딕" w:hAnsi="나눔고딕" w:hint="eastAsia"/>
          <w:sz w:val="24"/>
          <w:szCs w:val="24"/>
        </w:rPr>
        <w:lastRenderedPageBreak/>
        <w:t>첨부.</w:t>
      </w:r>
    </w:p>
    <w:p w14:paraId="44CDAC35" w14:textId="2E459C30" w:rsidR="00426884" w:rsidRPr="00C14684" w:rsidRDefault="0073348D" w:rsidP="00426884">
      <w:pPr>
        <w:spacing w:line="360" w:lineRule="auto"/>
        <w:jc w:val="center"/>
        <w:rPr>
          <w:rFonts w:ascii="나눔고딕" w:eastAsia="나눔고딕" w:hAnsi="나눔고딕"/>
          <w:b/>
          <w:sz w:val="32"/>
          <w:szCs w:val="32"/>
        </w:rPr>
      </w:pPr>
      <w:del w:id="41" w:author="USER" w:date="2020-02-12T10:33:00Z">
        <w:r w:rsidDel="00640B18">
          <w:rPr>
            <w:rFonts w:ascii="나눔고딕" w:eastAsia="나눔고딕" w:hAnsi="나눔고딕" w:hint="eastAsia"/>
            <w:b/>
            <w:sz w:val="32"/>
            <w:szCs w:val="32"/>
          </w:rPr>
          <w:delText>라인페이 가맹점센터</w:delText>
        </w:r>
        <w:r w:rsidR="00D94F7E" w:rsidDel="00640B18">
          <w:rPr>
            <w:rFonts w:ascii="나눔고딕" w:eastAsia="나눔고딕" w:hAnsi="나눔고딕" w:hint="eastAsia"/>
            <w:b/>
            <w:sz w:val="32"/>
            <w:szCs w:val="32"/>
          </w:rPr>
          <w:delText xml:space="preserve"> </w:delText>
        </w:r>
      </w:del>
      <w:ins w:id="42" w:author="USER" w:date="2020-02-12T10:33:00Z">
        <w:r w:rsidR="00640B18">
          <w:rPr>
            <w:rFonts w:ascii="나눔고딕" w:eastAsia="나눔고딕" w:hAnsi="나눔고딕" w:hint="eastAsia"/>
            <w:b/>
            <w:sz w:val="32"/>
            <w:szCs w:val="32"/>
          </w:rPr>
          <w:t xml:space="preserve">서비스플랫폼 유지보수 </w:t>
        </w:r>
      </w:ins>
      <w:r w:rsidR="00D94F7E">
        <w:rPr>
          <w:rFonts w:ascii="나눔고딕" w:eastAsia="나눔고딕" w:hAnsi="나눔고딕" w:hint="eastAsia"/>
          <w:b/>
          <w:sz w:val="32"/>
          <w:szCs w:val="32"/>
        </w:rPr>
        <w:t>개발</w:t>
      </w:r>
    </w:p>
    <w:p w14:paraId="6B902DE4" w14:textId="77777777" w:rsidR="00EF23E4" w:rsidRPr="00510065" w:rsidRDefault="00EF23E4" w:rsidP="00EF23E4">
      <w:pPr>
        <w:widowControl/>
        <w:wordWrap/>
        <w:autoSpaceDE/>
        <w:autoSpaceDN/>
        <w:jc w:val="left"/>
        <w:rPr>
          <w:rFonts w:ascii="나눔고딕" w:eastAsia="나눔고딕" w:hAnsi="나눔고딕"/>
          <w:sz w:val="20"/>
          <w:szCs w:val="24"/>
        </w:rPr>
      </w:pPr>
    </w:p>
    <w:p w14:paraId="153D62FD" w14:textId="77777777" w:rsidR="00EF23E4" w:rsidRPr="00AE7865" w:rsidRDefault="00EF23E4" w:rsidP="00EF23E4">
      <w:pPr>
        <w:wordWrap/>
        <w:autoSpaceDE/>
        <w:autoSpaceDN/>
        <w:spacing w:line="360" w:lineRule="auto"/>
        <w:jc w:val="left"/>
        <w:rPr>
          <w:rFonts w:ascii="나눔고딕" w:eastAsia="나눔고딕" w:hAnsi="나눔고딕"/>
          <w:sz w:val="28"/>
          <w:szCs w:val="24"/>
        </w:rPr>
      </w:pPr>
      <w:r w:rsidRPr="00AE7865">
        <w:rPr>
          <w:rFonts w:ascii="나눔고딕" w:eastAsia="나눔고딕" w:hAnsi="나눔고딕"/>
          <w:b/>
          <w:sz w:val="20"/>
        </w:rPr>
        <w:t>1</w:t>
      </w:r>
      <w:r w:rsidRPr="00AE7865">
        <w:rPr>
          <w:rFonts w:ascii="나눔고딕" w:eastAsia="나눔고딕" w:hAnsi="나눔고딕" w:hint="eastAsia"/>
          <w:b/>
          <w:sz w:val="20"/>
        </w:rPr>
        <w:t>. SLA</w:t>
      </w:r>
      <w:r w:rsidRPr="00AE7865">
        <w:rPr>
          <w:rFonts w:ascii="나눔고딕" w:eastAsia="나눔고딕" w:hAnsi="나눔고딕"/>
          <w:b/>
          <w:sz w:val="20"/>
        </w:rPr>
        <w:t xml:space="preserve"> </w:t>
      </w:r>
      <w:r w:rsidRPr="00AE7865">
        <w:rPr>
          <w:rFonts w:ascii="나눔고딕" w:eastAsia="나눔고딕" w:hAnsi="나눔고딕" w:hint="eastAsia"/>
          <w:b/>
          <w:sz w:val="20"/>
        </w:rPr>
        <w:t>대상 업무 및 월별 발주 규모 (M/M)</w:t>
      </w:r>
    </w:p>
    <w:tbl>
      <w:tblPr>
        <w:tblW w:w="10065" w:type="dxa"/>
        <w:tblInd w:w="-5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2693"/>
        <w:gridCol w:w="490"/>
        <w:gridCol w:w="491"/>
        <w:gridCol w:w="491"/>
        <w:gridCol w:w="490"/>
        <w:gridCol w:w="491"/>
        <w:gridCol w:w="491"/>
        <w:gridCol w:w="490"/>
        <w:gridCol w:w="491"/>
        <w:gridCol w:w="491"/>
        <w:gridCol w:w="490"/>
        <w:gridCol w:w="491"/>
        <w:gridCol w:w="491"/>
        <w:gridCol w:w="491"/>
      </w:tblGrid>
      <w:tr w:rsidR="00640B18" w:rsidRPr="00EF23E4" w14:paraId="6A54A934" w14:textId="77777777" w:rsidTr="00640B18">
        <w:trPr>
          <w:trHeight w:val="375"/>
        </w:trPr>
        <w:tc>
          <w:tcPr>
            <w:tcW w:w="993" w:type="dxa"/>
            <w:tcBorders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0B51C2" w14:textId="77777777" w:rsidR="00AE7865" w:rsidRPr="00EF23E4" w:rsidRDefault="00AE7865" w:rsidP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</w:rPr>
            </w:pPr>
            <w:r w:rsidRPr="00EF23E4">
              <w:rPr>
                <w:rFonts w:ascii="나눔고딕" w:eastAsia="나눔고딕" w:hAnsi="나눔고딕" w:hint="eastAsia"/>
                <w:b/>
              </w:rPr>
              <w:t>소싱코드</w:t>
            </w:r>
          </w:p>
        </w:tc>
        <w:tc>
          <w:tcPr>
            <w:tcW w:w="269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4C751E" w14:textId="77777777" w:rsidR="00AE7865" w:rsidRPr="00EF23E4" w:rsidRDefault="00AE7865" w:rsidP="00AE7865">
            <w:pPr>
              <w:jc w:val="center"/>
              <w:rPr>
                <w:rFonts w:ascii="나눔고딕" w:eastAsia="나눔고딕" w:hAnsi="나눔고딕"/>
                <w:b/>
              </w:rPr>
            </w:pPr>
            <w:r w:rsidRPr="00EF23E4">
              <w:rPr>
                <w:rFonts w:ascii="나눔고딕" w:eastAsia="나눔고딕" w:hAnsi="나눔고딕" w:hint="eastAsia"/>
                <w:b/>
              </w:rPr>
              <w:t>업무명</w:t>
            </w:r>
          </w:p>
        </w:tc>
        <w:tc>
          <w:tcPr>
            <w:tcW w:w="49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538B43" w14:textId="5C0AB728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1월</w:t>
            </w:r>
          </w:p>
        </w:tc>
        <w:tc>
          <w:tcPr>
            <w:tcW w:w="491" w:type="dxa"/>
            <w:tcBorders>
              <w:lef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126FB2" w14:textId="22215326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2월</w:t>
            </w:r>
          </w:p>
        </w:tc>
        <w:tc>
          <w:tcPr>
            <w:tcW w:w="491" w:type="dxa"/>
            <w:tcBorders>
              <w:lef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53B7EF" w14:textId="737F9592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3월</w:t>
            </w:r>
          </w:p>
        </w:tc>
        <w:tc>
          <w:tcPr>
            <w:tcW w:w="490" w:type="dxa"/>
            <w:tcBorders>
              <w:lef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C43579" w14:textId="0099E7CC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4월</w:t>
            </w:r>
          </w:p>
        </w:tc>
        <w:tc>
          <w:tcPr>
            <w:tcW w:w="491" w:type="dxa"/>
            <w:tcBorders>
              <w:lef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44414C" w14:textId="2B5E2400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5월</w:t>
            </w:r>
          </w:p>
        </w:tc>
        <w:tc>
          <w:tcPr>
            <w:tcW w:w="491" w:type="dxa"/>
            <w:tcBorders>
              <w:lef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89A805" w14:textId="5597D1E4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6월</w:t>
            </w:r>
          </w:p>
        </w:tc>
        <w:tc>
          <w:tcPr>
            <w:tcW w:w="490" w:type="dxa"/>
            <w:tcBorders>
              <w:lef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35BA45" w14:textId="303FF8A7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7</w:t>
            </w:r>
            <w:r w:rsidRPr="00640B18">
              <w:rPr>
                <w:rFonts w:ascii="나눔고딕" w:eastAsia="나눔고딕" w:hAnsi="나눔고딕" w:hint="eastAsia"/>
                <w:b/>
                <w:sz w:val="14"/>
              </w:rPr>
              <w:t>월</w:t>
            </w:r>
          </w:p>
        </w:tc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1837AFA7" w14:textId="397A7BA9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8</w:t>
            </w:r>
            <w:r w:rsidRPr="00640B18">
              <w:rPr>
                <w:rFonts w:ascii="나눔고딕" w:eastAsia="나눔고딕" w:hAnsi="나눔고딕" w:hint="eastAsia"/>
                <w:b/>
                <w:sz w:val="14"/>
              </w:rPr>
              <w:t>월</w:t>
            </w:r>
          </w:p>
        </w:tc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2B5A5131" w14:textId="75008273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9</w:t>
            </w:r>
            <w:r w:rsidRPr="00640B18">
              <w:rPr>
                <w:rFonts w:ascii="나눔고딕" w:eastAsia="나눔고딕" w:hAnsi="나눔고딕" w:hint="eastAsia"/>
                <w:b/>
                <w:sz w:val="14"/>
              </w:rPr>
              <w:t>월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42E98F21" w14:textId="68FFB1A0" w:rsidR="00AE7865" w:rsidRPr="00640B18" w:rsidRDefault="00AE7865" w:rsidP="00640B18">
            <w:pPr>
              <w:widowControl/>
              <w:wordWrap/>
              <w:autoSpaceDE/>
              <w:autoSpaceDN/>
              <w:spacing w:line="160" w:lineRule="atLeast"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10</w:t>
            </w:r>
            <w:r w:rsidRPr="00640B18">
              <w:rPr>
                <w:rFonts w:ascii="나눔고딕" w:eastAsia="나눔고딕" w:hAnsi="나눔고딕" w:hint="eastAsia"/>
                <w:b/>
                <w:sz w:val="14"/>
              </w:rPr>
              <w:t>월</w:t>
            </w:r>
          </w:p>
        </w:tc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1524C606" w14:textId="08291FDA" w:rsidR="00AE7865" w:rsidRPr="00640B18" w:rsidRDefault="00AE7865" w:rsidP="00640B18">
            <w:pPr>
              <w:widowControl/>
              <w:wordWrap/>
              <w:autoSpaceDE/>
              <w:autoSpaceDN/>
              <w:spacing w:line="160" w:lineRule="atLeast"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11</w:t>
            </w:r>
            <w:r w:rsidRPr="00640B18">
              <w:rPr>
                <w:rFonts w:ascii="나눔고딕" w:eastAsia="나눔고딕" w:hAnsi="나눔고딕" w:hint="eastAsia"/>
                <w:b/>
                <w:sz w:val="14"/>
              </w:rPr>
              <w:t>월</w:t>
            </w:r>
          </w:p>
        </w:tc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3ECD9046" w14:textId="463B7A0A" w:rsidR="00AE7865" w:rsidRPr="00640B18" w:rsidRDefault="00AE7865" w:rsidP="00640B18">
            <w:pPr>
              <w:widowControl/>
              <w:wordWrap/>
              <w:autoSpaceDE/>
              <w:autoSpaceDN/>
              <w:spacing w:line="160" w:lineRule="atLeast"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/>
                <w:b/>
                <w:sz w:val="14"/>
              </w:rPr>
              <w:t>12</w:t>
            </w:r>
            <w:r w:rsidRPr="00640B18">
              <w:rPr>
                <w:rFonts w:ascii="나눔고딕" w:eastAsia="나눔고딕" w:hAnsi="나눔고딕" w:hint="eastAsia"/>
                <w:b/>
                <w:sz w:val="14"/>
              </w:rPr>
              <w:t>월</w:t>
            </w:r>
          </w:p>
        </w:tc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6F249AD4" w14:textId="2AD40FDF" w:rsidR="00AE7865" w:rsidRPr="00640B18" w:rsidRDefault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  <w:sz w:val="14"/>
              </w:rPr>
            </w:pPr>
            <w:r w:rsidRPr="00640B18">
              <w:rPr>
                <w:rFonts w:ascii="나눔고딕" w:eastAsia="나눔고딕" w:hAnsi="나눔고딕" w:hint="eastAsia"/>
                <w:b/>
                <w:sz w:val="14"/>
              </w:rPr>
              <w:t>합계</w:t>
            </w:r>
          </w:p>
        </w:tc>
      </w:tr>
      <w:tr w:rsidR="00AE7865" w:rsidRPr="00EF23E4" w14:paraId="18AE4BE6" w14:textId="77777777" w:rsidTr="00640B18">
        <w:trPr>
          <w:trHeight w:val="375"/>
        </w:trPr>
        <w:tc>
          <w:tcPr>
            <w:tcW w:w="993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CEC2933" w14:textId="6B22DBFE" w:rsidR="00AE7865" w:rsidRPr="00EF23E4" w:rsidRDefault="00D21CD9" w:rsidP="00AE786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 w:rsidRPr="00D21CD9">
              <w:rPr>
                <w:rFonts w:ascii="나눔고딕" w:eastAsia="나눔고딕" w:hAnsi="나눔고딕"/>
              </w:rPr>
              <w:t>J21196</w:t>
            </w:r>
          </w:p>
        </w:tc>
        <w:tc>
          <w:tcPr>
            <w:tcW w:w="269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A196CAB" w14:textId="77777777" w:rsidR="00A01ECC" w:rsidRDefault="00640B18" w:rsidP="00640B18">
            <w:pPr>
              <w:ind w:leftChars="-55" w:left="-99"/>
              <w:jc w:val="center"/>
              <w:rPr>
                <w:ins w:id="43" w:author="USER" w:date="2020-02-12T11:03:00Z"/>
                <w:rFonts w:ascii="나눔고딕" w:eastAsia="나눔고딕" w:hAnsi="나눔고딕"/>
              </w:rPr>
            </w:pPr>
            <w:ins w:id="44" w:author="USER" w:date="2020-02-12T10:33:00Z">
              <w:r w:rsidRPr="00640B18">
                <w:rPr>
                  <w:rFonts w:ascii="나눔고딕" w:eastAsia="나눔고딕" w:hAnsi="나눔고딕"/>
                </w:rPr>
                <w:t>[2020] 개발_NAVER_</w:t>
              </w:r>
            </w:ins>
          </w:p>
          <w:p w14:paraId="1AF5664B" w14:textId="29EED2CB" w:rsidR="00AE7865" w:rsidRPr="00EF23E4" w:rsidRDefault="00640B18" w:rsidP="00640B18">
            <w:pPr>
              <w:ind w:leftChars="-55" w:left="-99"/>
              <w:jc w:val="center"/>
              <w:rPr>
                <w:rFonts w:ascii="나눔고딕" w:eastAsia="나눔고딕" w:hAnsi="나눔고딕"/>
              </w:rPr>
            </w:pPr>
            <w:ins w:id="45" w:author="USER" w:date="2020-02-12T10:33:00Z">
              <w:r w:rsidRPr="00640B18">
                <w:rPr>
                  <w:rFonts w:ascii="나눔고딕" w:eastAsia="나눔고딕" w:hAnsi="나눔고딕"/>
                </w:rPr>
                <w:t>서비스플랫폼 유지보수개발</w:t>
              </w:r>
            </w:ins>
            <w:del w:id="46" w:author="USER" w:date="2020-02-12T10:33:00Z">
              <w:r w:rsidR="00AE7865" w:rsidRPr="00AE7865" w:rsidDel="00640B18">
                <w:rPr>
                  <w:rFonts w:ascii="나눔고딕" w:eastAsia="나눔고딕" w:hAnsi="나눔고딕"/>
                </w:rPr>
                <w:tab/>
              </w:r>
              <w:r w:rsidR="00D21CD9" w:rsidRPr="00D21CD9" w:rsidDel="00640B18">
                <w:rPr>
                  <w:rFonts w:ascii="나눔고딕" w:eastAsia="나눔고딕" w:hAnsi="나눔고딕"/>
                </w:rPr>
                <w:delText>[2020] 개발_LBP_LINE PAY_가맹점센터</w:delText>
              </w:r>
            </w:del>
          </w:p>
        </w:tc>
        <w:tc>
          <w:tcPr>
            <w:tcW w:w="49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0897C0" w14:textId="6825CB0D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tcBorders>
              <w:left w:val="single" w:sz="4" w:space="0" w:color="BFBFBF" w:themeColor="background1" w:themeShade="BF"/>
            </w:tcBorders>
            <w:vAlign w:val="center"/>
          </w:tcPr>
          <w:p w14:paraId="30B27F63" w14:textId="466F414A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tcBorders>
              <w:left w:val="single" w:sz="4" w:space="0" w:color="BFBFBF" w:themeColor="background1" w:themeShade="BF"/>
            </w:tcBorders>
            <w:vAlign w:val="center"/>
          </w:tcPr>
          <w:p w14:paraId="4ACDBC40" w14:textId="71C5ED60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0" w:type="dxa"/>
            <w:tcBorders>
              <w:left w:val="single" w:sz="4" w:space="0" w:color="BFBFBF" w:themeColor="background1" w:themeShade="BF"/>
            </w:tcBorders>
            <w:vAlign w:val="center"/>
          </w:tcPr>
          <w:p w14:paraId="51BBC16F" w14:textId="480A0B92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tcBorders>
              <w:left w:val="single" w:sz="4" w:space="0" w:color="BFBFBF" w:themeColor="background1" w:themeShade="BF"/>
            </w:tcBorders>
            <w:vAlign w:val="center"/>
          </w:tcPr>
          <w:p w14:paraId="2AF8A587" w14:textId="17FB7181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F2FC98" w14:textId="7D9A32B4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0" w:type="dxa"/>
            <w:tcBorders>
              <w:left w:val="single" w:sz="4" w:space="0" w:color="BFBFBF" w:themeColor="background1" w:themeShade="BF"/>
            </w:tcBorders>
            <w:vAlign w:val="center"/>
          </w:tcPr>
          <w:p w14:paraId="5361F9C7" w14:textId="2AD3CD61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vAlign w:val="center"/>
          </w:tcPr>
          <w:p w14:paraId="70B81969" w14:textId="76795B83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vAlign w:val="center"/>
          </w:tcPr>
          <w:p w14:paraId="61B3D458" w14:textId="3F3E1CBB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0" w:type="dxa"/>
            <w:vAlign w:val="center"/>
          </w:tcPr>
          <w:p w14:paraId="4AE60FE8" w14:textId="71B86F26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vAlign w:val="center"/>
          </w:tcPr>
          <w:p w14:paraId="76FD0C3F" w14:textId="7AF7BBA0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vAlign w:val="center"/>
          </w:tcPr>
          <w:p w14:paraId="64CBCC56" w14:textId="6CBEDB78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491" w:type="dxa"/>
            <w:vAlign w:val="center"/>
          </w:tcPr>
          <w:p w14:paraId="796AFE64" w14:textId="2BF0299B" w:rsidR="00AE7865" w:rsidRPr="00640B18" w:rsidRDefault="00D21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/>
                <w:sz w:val="16"/>
              </w:rPr>
              <w:t>72</w:t>
            </w:r>
          </w:p>
        </w:tc>
      </w:tr>
    </w:tbl>
    <w:p w14:paraId="21544645" w14:textId="6833161A" w:rsidR="00426884" w:rsidRDefault="00426884" w:rsidP="00426884">
      <w:pPr>
        <w:spacing w:line="360" w:lineRule="auto"/>
        <w:rPr>
          <w:rFonts w:ascii="나눔고딕" w:eastAsia="나눔고딕" w:hAnsi="나눔고딕"/>
          <w:sz w:val="24"/>
          <w:szCs w:val="24"/>
        </w:rPr>
      </w:pPr>
    </w:p>
    <w:p w14:paraId="0AE3C202" w14:textId="77777777" w:rsidR="00DA27AE" w:rsidRPr="00C14684" w:rsidRDefault="00DA27AE" w:rsidP="00426884">
      <w:pPr>
        <w:spacing w:line="360" w:lineRule="auto"/>
        <w:rPr>
          <w:rFonts w:ascii="나눔고딕" w:eastAsia="나눔고딕" w:hAnsi="나눔고딕"/>
          <w:sz w:val="24"/>
          <w:szCs w:val="24"/>
        </w:rPr>
      </w:pPr>
    </w:p>
    <w:p w14:paraId="39D8263E" w14:textId="3022DCA5" w:rsidR="00D94F7E" w:rsidDel="00382ED0" w:rsidRDefault="00AE7865">
      <w:pPr>
        <w:spacing w:line="360" w:lineRule="auto"/>
        <w:jc w:val="left"/>
        <w:rPr>
          <w:del w:id="47" w:author="USER" w:date="2020-02-12T10:48:00Z"/>
          <w:rFonts w:ascii="나눔고딕" w:eastAsia="나눔고딕" w:hAnsi="나눔고딕"/>
          <w:b/>
          <w:color w:val="000000" w:themeColor="text1"/>
          <w:sz w:val="20"/>
          <w:szCs w:val="20"/>
        </w:rPr>
        <w:pPrChange w:id="48" w:author="USER" w:date="2020-02-12T10:48:00Z">
          <w:pPr>
            <w:spacing w:line="360" w:lineRule="auto"/>
          </w:pPr>
        </w:pPrChange>
      </w:pPr>
      <w:r>
        <w:rPr>
          <w:rFonts w:ascii="나눔고딕" w:eastAsia="나눔고딕" w:hAnsi="나눔고딕"/>
          <w:b/>
          <w:color w:val="000000" w:themeColor="text1"/>
          <w:sz w:val="20"/>
          <w:szCs w:val="20"/>
        </w:rPr>
        <w:t>2</w:t>
      </w:r>
      <w:r w:rsidR="00426884" w:rsidRPr="001B3949">
        <w:rPr>
          <w:rFonts w:ascii="나눔고딕" w:eastAsia="나눔고딕" w:hAnsi="나눔고딕" w:hint="eastAsia"/>
          <w:b/>
          <w:color w:val="000000" w:themeColor="text1"/>
          <w:sz w:val="20"/>
          <w:szCs w:val="20"/>
        </w:rPr>
        <w:t>. 평가 지표 및 목표 수준</w:t>
      </w:r>
    </w:p>
    <w:tbl>
      <w:tblPr>
        <w:tblW w:w="9918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  <w:tblPrChange w:id="49" w:author="USER" w:date="2020-02-12T10:50:00Z">
          <w:tblPr>
            <w:tblW w:w="10580" w:type="dxa"/>
            <w:tblLayout w:type="fixed"/>
            <w:tblCellMar>
              <w:left w:w="99" w:type="dxa"/>
              <w:right w:w="9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188"/>
        <w:gridCol w:w="650"/>
        <w:gridCol w:w="1701"/>
        <w:gridCol w:w="1134"/>
        <w:gridCol w:w="1559"/>
        <w:gridCol w:w="1276"/>
        <w:gridCol w:w="1134"/>
        <w:gridCol w:w="1134"/>
        <w:gridCol w:w="142"/>
        <w:tblGridChange w:id="50">
          <w:tblGrid>
            <w:gridCol w:w="1188"/>
            <w:gridCol w:w="650"/>
            <w:gridCol w:w="1701"/>
            <w:gridCol w:w="1134"/>
            <w:gridCol w:w="1559"/>
            <w:gridCol w:w="1276"/>
            <w:gridCol w:w="1134"/>
            <w:gridCol w:w="1134"/>
            <w:gridCol w:w="142"/>
            <w:gridCol w:w="662"/>
          </w:tblGrid>
        </w:tblGridChange>
      </w:tblGrid>
      <w:tr w:rsidR="00241DC1" w:rsidRPr="00D21CD9" w:rsidDel="00382ED0" w14:paraId="520DB6B2" w14:textId="3F4F48EA" w:rsidTr="00382ED0">
        <w:trPr>
          <w:gridAfter w:val="1"/>
          <w:wAfter w:w="142" w:type="dxa"/>
          <w:trHeight w:val="546"/>
          <w:del w:id="51" w:author="USER" w:date="2020-02-12T10:48:00Z"/>
          <w:trPrChange w:id="52" w:author="USER" w:date="2020-02-12T10:50:00Z">
            <w:trPr>
              <w:gridAfter w:val="1"/>
              <w:trHeight w:val="546"/>
            </w:trPr>
          </w:trPrChange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  <w:tcPrChange w:id="53" w:author="USER" w:date="2020-02-12T10:50:00Z">
              <w:tcPr>
                <w:tcW w:w="11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</w:tcPrChange>
          </w:tcPr>
          <w:p w14:paraId="3483D7B8" w14:textId="366E18D7" w:rsidR="00241DC1" w:rsidRPr="00640B18" w:rsidDel="00382ED0" w:rsidRDefault="00241DC1">
            <w:pPr>
              <w:spacing w:line="360" w:lineRule="auto"/>
              <w:jc w:val="left"/>
              <w:rPr>
                <w:del w:id="54" w:author="USER" w:date="2020-02-12T10:48:00Z"/>
                <w:rFonts w:ascii="나눔고딕" w:eastAsia="나눔고딕" w:hAnsi="나눔고딕"/>
                <w:b/>
                <w:bCs/>
                <w:color w:val="000000"/>
              </w:rPr>
              <w:pPrChange w:id="5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56" w:author="USER" w:date="2020-02-12T10:48:00Z">
              <w:r w:rsidDel="00382ED0">
                <w:rPr>
                  <w:rFonts w:ascii="나눔고딕" w:eastAsia="나눔고딕" w:hAnsi="나눔고딕" w:hint="eastAsia"/>
                  <w:b/>
                  <w:bCs/>
                  <w:color w:val="000000"/>
                </w:rPr>
                <w:delText>구분</w:delText>
              </w:r>
            </w:del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  <w:tcPrChange w:id="57" w:author="USER" w:date="2020-02-12T10:50:00Z">
              <w:tcPr>
                <w:tcW w:w="235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</w:tcPrChange>
          </w:tcPr>
          <w:p w14:paraId="40F77EFE" w14:textId="7836DE7C" w:rsidR="00241DC1" w:rsidRPr="00640B18" w:rsidDel="00382ED0" w:rsidRDefault="00241DC1">
            <w:pPr>
              <w:spacing w:line="360" w:lineRule="auto"/>
              <w:jc w:val="left"/>
              <w:rPr>
                <w:del w:id="58" w:author="USER" w:date="2020-02-12T10:48:00Z"/>
                <w:rFonts w:ascii="나눔고딕" w:eastAsia="나눔고딕" w:hAnsi="나눔고딕"/>
                <w:b/>
                <w:bCs/>
                <w:color w:val="000000"/>
              </w:rPr>
              <w:pPrChange w:id="5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60" w:author="USER" w:date="2020-02-12T10:48:00Z">
              <w:r w:rsidDel="00382ED0">
                <w:rPr>
                  <w:rFonts w:ascii="나눔고딕" w:eastAsia="나눔고딕" w:hAnsi="나눔고딕" w:hint="eastAsia"/>
                  <w:b/>
                  <w:bCs/>
                  <w:color w:val="000000"/>
                </w:rPr>
                <w:delText>평가 지표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  <w:tcPrChange w:id="61" w:author="USER" w:date="2020-02-12T10:50:00Z">
              <w:tcPr>
                <w:tcW w:w="113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</w:tcPrChange>
          </w:tcPr>
          <w:p w14:paraId="71CFA53F" w14:textId="2BB942A8" w:rsidR="00241DC1" w:rsidRPr="00640B18" w:rsidDel="00382ED0" w:rsidRDefault="00241DC1">
            <w:pPr>
              <w:spacing w:line="360" w:lineRule="auto"/>
              <w:jc w:val="left"/>
              <w:rPr>
                <w:del w:id="62" w:author="USER" w:date="2020-02-12T10:48:00Z"/>
                <w:rFonts w:ascii="나눔고딕" w:eastAsia="나눔고딕" w:hAnsi="나눔고딕"/>
                <w:b/>
                <w:bCs/>
                <w:color w:val="000000"/>
              </w:rPr>
              <w:pPrChange w:id="6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64" w:author="USER" w:date="2020-02-12T10:48:00Z">
              <w:r w:rsidDel="00382ED0">
                <w:rPr>
                  <w:rFonts w:ascii="나눔고딕" w:eastAsia="나눔고딕" w:hAnsi="나눔고딕" w:hint="eastAsia"/>
                  <w:b/>
                  <w:bCs/>
                  <w:color w:val="000000"/>
                </w:rPr>
                <w:delText>가중치</w:delText>
              </w:r>
            </w:del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  <w:tcPrChange w:id="65" w:author="USER" w:date="2020-02-12T10:50:00Z">
              <w:tcPr>
                <w:tcW w:w="283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</w:tcPrChange>
          </w:tcPr>
          <w:p w14:paraId="07AC4293" w14:textId="0E9A2E0B" w:rsidR="00241DC1" w:rsidRPr="00640B18" w:rsidDel="00382ED0" w:rsidRDefault="00241DC1">
            <w:pPr>
              <w:spacing w:line="360" w:lineRule="auto"/>
              <w:jc w:val="left"/>
              <w:rPr>
                <w:del w:id="66" w:author="USER" w:date="2020-02-12T10:48:00Z"/>
                <w:rFonts w:ascii="나눔고딕" w:eastAsia="나눔고딕" w:hAnsi="나눔고딕"/>
                <w:b/>
                <w:bCs/>
                <w:color w:val="000000"/>
              </w:rPr>
              <w:pPrChange w:id="6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68" w:author="USER" w:date="2020-02-12T10:48:00Z">
              <w:r w:rsidDel="00382ED0">
                <w:rPr>
                  <w:rFonts w:ascii="나눔고딕" w:eastAsia="나눔고딕" w:hAnsi="나눔고딕" w:hint="eastAsia"/>
                  <w:b/>
                  <w:bCs/>
                  <w:color w:val="000000"/>
                </w:rPr>
                <w:delText>점수 구간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  <w:tcPrChange w:id="69" w:author="USER" w:date="2020-02-12T10:50:00Z">
              <w:tcPr>
                <w:tcW w:w="113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</w:tcPrChange>
          </w:tcPr>
          <w:p w14:paraId="7682C6A2" w14:textId="3C5D0193" w:rsidR="00241DC1" w:rsidRPr="00640B18" w:rsidDel="00382ED0" w:rsidRDefault="00241DC1">
            <w:pPr>
              <w:spacing w:line="360" w:lineRule="auto"/>
              <w:jc w:val="left"/>
              <w:rPr>
                <w:del w:id="70" w:author="USER" w:date="2020-02-12T10:48:00Z"/>
                <w:rFonts w:ascii="나눔고딕" w:eastAsia="나눔고딕" w:hAnsi="나눔고딕"/>
                <w:b/>
                <w:bCs/>
                <w:color w:val="000000"/>
              </w:rPr>
              <w:pPrChange w:id="7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72" w:author="USER" w:date="2020-02-12T10:48:00Z">
              <w:r w:rsidRPr="00640B18" w:rsidDel="00382ED0">
                <w:rPr>
                  <w:rFonts w:ascii="나눔고딕" w:eastAsia="나눔고딕" w:hAnsi="나눔고딕" w:hint="eastAsia"/>
                  <w:b/>
                  <w:bCs/>
                  <w:color w:val="000000"/>
                </w:rPr>
                <w:delText>수행</w:delText>
              </w:r>
              <w:r w:rsidRPr="00640B18" w:rsidDel="00382ED0">
                <w:rPr>
                  <w:rFonts w:ascii="나눔고딕" w:eastAsia="나눔고딕" w:hAnsi="나눔고딕"/>
                  <w:b/>
                  <w:bCs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b/>
                  <w:bCs/>
                  <w:color w:val="000000"/>
                </w:rPr>
                <w:delText>점수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  <w:tcPrChange w:id="73" w:author="USER" w:date="2020-02-12T10:50:00Z">
              <w:tcPr>
                <w:tcW w:w="113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</w:tcPrChange>
          </w:tcPr>
          <w:p w14:paraId="120B2EC3" w14:textId="422FD01A" w:rsidR="00241DC1" w:rsidRPr="00640B18" w:rsidDel="00382ED0" w:rsidRDefault="00241DC1">
            <w:pPr>
              <w:spacing w:line="360" w:lineRule="auto"/>
              <w:jc w:val="left"/>
              <w:rPr>
                <w:del w:id="74" w:author="USER" w:date="2020-02-12T10:48:00Z"/>
                <w:rFonts w:ascii="나눔고딕" w:eastAsia="나눔고딕" w:hAnsi="나눔고딕"/>
                <w:b/>
                <w:bCs/>
                <w:color w:val="000000"/>
              </w:rPr>
              <w:pPrChange w:id="7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76" w:author="USER" w:date="2020-02-12T10:48:00Z">
              <w:r w:rsidRPr="00640B18" w:rsidDel="00382ED0">
                <w:rPr>
                  <w:rFonts w:ascii="나눔고딕" w:eastAsia="나눔고딕" w:hAnsi="나눔고딕" w:hint="eastAsia"/>
                  <w:b/>
                  <w:bCs/>
                  <w:color w:val="000000"/>
                </w:rPr>
                <w:delText>목표</w:delText>
              </w:r>
              <w:r w:rsidRPr="00640B18" w:rsidDel="00382ED0">
                <w:rPr>
                  <w:rFonts w:ascii="나눔고딕" w:eastAsia="나눔고딕" w:hAnsi="나눔고딕"/>
                  <w:b/>
                  <w:bCs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b/>
                  <w:bCs/>
                  <w:color w:val="000000"/>
                </w:rPr>
                <w:delText>수준</w:delText>
              </w:r>
            </w:del>
          </w:p>
        </w:tc>
      </w:tr>
      <w:tr w:rsidR="00241DC1" w:rsidRPr="0073348D" w:rsidDel="00382ED0" w14:paraId="71D59D5B" w14:textId="30D18F06" w:rsidTr="00382ED0">
        <w:trPr>
          <w:gridAfter w:val="1"/>
          <w:wAfter w:w="142" w:type="dxa"/>
          <w:trHeight w:val="348"/>
          <w:del w:id="77" w:author="USER" w:date="2020-02-12T10:48:00Z"/>
          <w:trPrChange w:id="78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79" w:author="USER" w:date="2020-02-12T10:50:00Z">
              <w:tcPr>
                <w:tcW w:w="1188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326ABEB" w14:textId="4A064952" w:rsidR="00241DC1" w:rsidRPr="00640B18" w:rsidDel="00382ED0" w:rsidRDefault="00241DC1">
            <w:pPr>
              <w:spacing w:line="360" w:lineRule="auto"/>
              <w:jc w:val="left"/>
              <w:rPr>
                <w:del w:id="80" w:author="USER" w:date="2020-02-12T10:48:00Z"/>
                <w:rFonts w:ascii="나눔고딕" w:eastAsia="나눔고딕" w:hAnsi="나눔고딕"/>
                <w:b/>
                <w:color w:val="000000"/>
              </w:rPr>
              <w:pPrChange w:id="8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82" w:author="USER" w:date="2020-02-12T10:48:00Z">
              <w:r w:rsidRPr="00640B18" w:rsidDel="00382ED0">
                <w:rPr>
                  <w:rFonts w:ascii="나눔고딕" w:eastAsia="나눔고딕" w:hAnsi="나눔고딕" w:hint="eastAsia"/>
                  <w:b/>
                  <w:color w:val="000000"/>
                </w:rPr>
                <w:delText>신규</w:delText>
              </w:r>
              <w:r w:rsidRPr="00640B18" w:rsidDel="00382ED0">
                <w:rPr>
                  <w:rFonts w:ascii="나눔고딕" w:eastAsia="나눔고딕" w:hAnsi="나눔고딕"/>
                  <w:b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b/>
                  <w:color w:val="000000"/>
                </w:rPr>
                <w:delText>서비스</w:delText>
              </w:r>
              <w:r w:rsidRPr="00640B18" w:rsidDel="00382ED0">
                <w:rPr>
                  <w:rFonts w:ascii="나눔고딕" w:eastAsia="나눔고딕" w:hAnsi="나눔고딕"/>
                  <w:b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b/>
                  <w:color w:val="000000"/>
                </w:rPr>
                <w:delText>개발</w:delText>
              </w:r>
            </w:del>
          </w:p>
        </w:tc>
        <w:tc>
          <w:tcPr>
            <w:tcW w:w="23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83" w:author="USER" w:date="2020-02-12T10:50:00Z">
              <w:tcPr>
                <w:tcW w:w="2351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6B80C7F" w14:textId="7C09328B" w:rsidR="00241DC1" w:rsidDel="00382ED0" w:rsidRDefault="00241DC1">
            <w:pPr>
              <w:spacing w:line="360" w:lineRule="auto"/>
              <w:jc w:val="left"/>
              <w:rPr>
                <w:del w:id="84" w:author="USER" w:date="2020-02-12T10:48:00Z"/>
                <w:rFonts w:ascii="나눔고딕" w:eastAsia="나눔고딕" w:hAnsi="나눔고딕"/>
                <w:color w:val="000000"/>
              </w:rPr>
              <w:pPrChange w:id="8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86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서비스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오픈일정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처리율</w:delText>
              </w:r>
            </w:del>
          </w:p>
          <w:p w14:paraId="2D9E4DBC" w14:textId="15431862" w:rsidR="00116DF5" w:rsidRPr="00640B18" w:rsidDel="00382ED0" w:rsidRDefault="00116DF5">
            <w:pPr>
              <w:spacing w:line="360" w:lineRule="auto"/>
              <w:jc w:val="left"/>
              <w:rPr>
                <w:del w:id="87" w:author="USER" w:date="2020-02-12T10:48:00Z"/>
                <w:rFonts w:ascii="나눔고딕" w:eastAsia="나눔고딕" w:hAnsi="나눔고딕"/>
                <w:color w:val="000000"/>
              </w:rPr>
              <w:pPrChange w:id="88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89" w:author="USER" w:date="2020-02-12T10:48:00Z">
              <w:r w:rsidDel="00382ED0">
                <w:rPr>
                  <w:rFonts w:ascii="나눔고딕" w:eastAsia="나눔고딕" w:hAnsi="나눔고딕" w:hint="eastAsia"/>
                  <w:color w:val="000000"/>
                </w:rPr>
                <w:delText>(달성 횟수/오픈 횟수)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90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D18E669" w14:textId="2AD7D4E0" w:rsidR="00241DC1" w:rsidRPr="00640B18" w:rsidDel="00382ED0" w:rsidRDefault="00241DC1">
            <w:pPr>
              <w:spacing w:line="360" w:lineRule="auto"/>
              <w:jc w:val="left"/>
              <w:rPr>
                <w:del w:id="91" w:author="USER" w:date="2020-02-12T10:48:00Z"/>
                <w:rFonts w:ascii="나눔고딕" w:eastAsia="나눔고딕" w:hAnsi="나눔고딕"/>
                <w:color w:val="000000"/>
              </w:rPr>
              <w:pPrChange w:id="92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93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20%</w:delText>
              </w:r>
            </w:del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94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62A3670" w14:textId="3D560D65" w:rsidR="00241DC1" w:rsidRPr="00640B18" w:rsidDel="00382ED0" w:rsidRDefault="00241DC1">
            <w:pPr>
              <w:spacing w:line="360" w:lineRule="auto"/>
              <w:jc w:val="left"/>
              <w:rPr>
                <w:del w:id="95" w:author="USER" w:date="2020-02-12T10:48:00Z"/>
                <w:rFonts w:ascii="나눔고딕" w:eastAsia="나눔고딕" w:hAnsi="나눔고딕"/>
                <w:color w:val="000000"/>
              </w:rPr>
              <w:pPrChange w:id="96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97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90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% 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73348D" w:rsidDel="00382ED0">
                <w:rPr>
                  <w:rFonts w:ascii="나눔고딕" w:eastAsia="나눔고딕" w:hAnsi="나눔고딕" w:hint="eastAsia"/>
                  <w:color w:val="000000"/>
                </w:rPr>
                <w:delText>이상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98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C772C5E" w14:textId="26F28F48" w:rsidR="00241DC1" w:rsidRPr="00640B18" w:rsidDel="00382ED0" w:rsidRDefault="00241DC1">
            <w:pPr>
              <w:spacing w:line="360" w:lineRule="auto"/>
              <w:jc w:val="left"/>
              <w:rPr>
                <w:del w:id="99" w:author="USER" w:date="2020-02-12T10:48:00Z"/>
                <w:rFonts w:ascii="나눔고딕" w:eastAsia="나눔고딕" w:hAnsi="나눔고딕"/>
                <w:color w:val="000000"/>
              </w:rPr>
              <w:pPrChange w:id="10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01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20점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02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2EE0F81" w14:textId="7DD0080B" w:rsidR="00241DC1" w:rsidRPr="00640B18" w:rsidDel="00382ED0" w:rsidRDefault="00241DC1">
            <w:pPr>
              <w:spacing w:line="360" w:lineRule="auto"/>
              <w:jc w:val="left"/>
              <w:rPr>
                <w:del w:id="103" w:author="USER" w:date="2020-02-12T10:48:00Z"/>
                <w:rFonts w:ascii="나눔고딕" w:eastAsia="나눔고딕" w:hAnsi="나눔고딕"/>
                <w:color w:val="000000"/>
              </w:rPr>
              <w:pPrChange w:id="104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05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20점</w:delText>
              </w:r>
            </w:del>
          </w:p>
        </w:tc>
      </w:tr>
      <w:tr w:rsidR="00241DC1" w:rsidRPr="0073348D" w:rsidDel="00382ED0" w14:paraId="35F00073" w14:textId="2C2A83A7" w:rsidTr="00382ED0">
        <w:trPr>
          <w:gridAfter w:val="1"/>
          <w:wAfter w:w="142" w:type="dxa"/>
          <w:trHeight w:val="408"/>
          <w:del w:id="106" w:author="USER" w:date="2020-02-12T10:48:00Z"/>
          <w:trPrChange w:id="107" w:author="USER" w:date="2020-02-12T10:50:00Z">
            <w:trPr>
              <w:gridAfter w:val="1"/>
              <w:trHeight w:val="40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8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B028F91" w14:textId="7268AAEC" w:rsidR="00241DC1" w:rsidRPr="00640B18" w:rsidDel="00382ED0" w:rsidRDefault="00241DC1">
            <w:pPr>
              <w:spacing w:line="360" w:lineRule="auto"/>
              <w:jc w:val="left"/>
              <w:rPr>
                <w:del w:id="109" w:author="USER" w:date="2020-02-12T10:48:00Z"/>
                <w:rFonts w:ascii="나눔고딕" w:eastAsia="나눔고딕" w:hAnsi="나눔고딕"/>
                <w:b/>
                <w:color w:val="000000"/>
              </w:rPr>
              <w:pPrChange w:id="11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11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C4A698C" w14:textId="34722675" w:rsidR="00241DC1" w:rsidRPr="00640B18" w:rsidDel="00382ED0" w:rsidRDefault="00241DC1">
            <w:pPr>
              <w:spacing w:line="360" w:lineRule="auto"/>
              <w:jc w:val="left"/>
              <w:rPr>
                <w:del w:id="112" w:author="USER" w:date="2020-02-12T10:48:00Z"/>
                <w:rFonts w:ascii="나눔고딕" w:eastAsia="나눔고딕" w:hAnsi="나눔고딕"/>
                <w:color w:val="000000"/>
              </w:rPr>
              <w:pPrChange w:id="11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14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DBFD85A" w14:textId="1A3A20C3" w:rsidR="00241DC1" w:rsidRPr="00640B18" w:rsidDel="00382ED0" w:rsidRDefault="00241DC1">
            <w:pPr>
              <w:spacing w:line="360" w:lineRule="auto"/>
              <w:jc w:val="left"/>
              <w:rPr>
                <w:del w:id="115" w:author="USER" w:date="2020-02-12T10:48:00Z"/>
                <w:rFonts w:ascii="나눔고딕" w:eastAsia="나눔고딕" w:hAnsi="나눔고딕"/>
                <w:color w:val="000000"/>
              </w:rPr>
              <w:pPrChange w:id="116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17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80FB025" w14:textId="319EC614" w:rsidR="00241DC1" w:rsidRPr="00640B18" w:rsidDel="00382ED0" w:rsidRDefault="00241DC1">
            <w:pPr>
              <w:spacing w:line="360" w:lineRule="auto"/>
              <w:jc w:val="left"/>
              <w:rPr>
                <w:del w:id="118" w:author="USER" w:date="2020-02-12T10:48:00Z"/>
                <w:rFonts w:ascii="나눔고딕" w:eastAsia="나눔고딕" w:hAnsi="나눔고딕"/>
                <w:color w:val="000000"/>
              </w:rPr>
              <w:pPrChange w:id="11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20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80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%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이상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~ 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90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%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미만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21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CE569CF" w14:textId="34C9AF82" w:rsidR="00241DC1" w:rsidRPr="00640B18" w:rsidDel="00382ED0" w:rsidRDefault="00241DC1">
            <w:pPr>
              <w:spacing w:line="360" w:lineRule="auto"/>
              <w:jc w:val="left"/>
              <w:rPr>
                <w:del w:id="122" w:author="USER" w:date="2020-02-12T10:48:00Z"/>
                <w:rFonts w:ascii="나눔고딕" w:eastAsia="나눔고딕" w:hAnsi="나눔고딕"/>
                <w:color w:val="000000"/>
              </w:rPr>
              <w:pPrChange w:id="12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24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18점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5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8191965" w14:textId="385EE957" w:rsidR="00241DC1" w:rsidRPr="00640B18" w:rsidDel="00382ED0" w:rsidRDefault="00241DC1">
            <w:pPr>
              <w:spacing w:line="360" w:lineRule="auto"/>
              <w:jc w:val="left"/>
              <w:rPr>
                <w:del w:id="126" w:author="USER" w:date="2020-02-12T10:48:00Z"/>
                <w:rFonts w:ascii="나눔고딕" w:eastAsia="나눔고딕" w:hAnsi="나눔고딕"/>
                <w:color w:val="000000"/>
              </w:rPr>
              <w:pPrChange w:id="127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465BE10D" w14:textId="4CA5B2FA" w:rsidTr="00382ED0">
        <w:trPr>
          <w:gridAfter w:val="1"/>
          <w:wAfter w:w="142" w:type="dxa"/>
          <w:trHeight w:val="408"/>
          <w:del w:id="128" w:author="USER" w:date="2020-02-12T10:48:00Z"/>
          <w:trPrChange w:id="129" w:author="USER" w:date="2020-02-12T10:50:00Z">
            <w:trPr>
              <w:gridAfter w:val="1"/>
              <w:trHeight w:val="40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0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34DFD90" w14:textId="7609575C" w:rsidR="00241DC1" w:rsidRPr="00640B18" w:rsidDel="00382ED0" w:rsidRDefault="00241DC1">
            <w:pPr>
              <w:spacing w:line="360" w:lineRule="auto"/>
              <w:jc w:val="left"/>
              <w:rPr>
                <w:del w:id="131" w:author="USER" w:date="2020-02-12T10:48:00Z"/>
                <w:rFonts w:ascii="나눔고딕" w:eastAsia="나눔고딕" w:hAnsi="나눔고딕"/>
                <w:b/>
                <w:color w:val="000000"/>
              </w:rPr>
              <w:pPrChange w:id="132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3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2056995" w14:textId="5F695F61" w:rsidR="00241DC1" w:rsidRPr="00640B18" w:rsidDel="00382ED0" w:rsidRDefault="00241DC1">
            <w:pPr>
              <w:spacing w:line="360" w:lineRule="auto"/>
              <w:jc w:val="left"/>
              <w:rPr>
                <w:del w:id="134" w:author="USER" w:date="2020-02-12T10:48:00Z"/>
                <w:rFonts w:ascii="나눔고딕" w:eastAsia="나눔고딕" w:hAnsi="나눔고딕"/>
                <w:color w:val="000000"/>
              </w:rPr>
              <w:pPrChange w:id="13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6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4B06506" w14:textId="687CE8EC" w:rsidR="00241DC1" w:rsidRPr="00640B18" w:rsidDel="00382ED0" w:rsidRDefault="00241DC1">
            <w:pPr>
              <w:spacing w:line="360" w:lineRule="auto"/>
              <w:jc w:val="left"/>
              <w:rPr>
                <w:del w:id="137" w:author="USER" w:date="2020-02-12T10:48:00Z"/>
                <w:rFonts w:ascii="나눔고딕" w:eastAsia="나눔고딕" w:hAnsi="나눔고딕"/>
                <w:color w:val="000000"/>
              </w:rPr>
              <w:pPrChange w:id="138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39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0D8793F" w14:textId="052C43CE" w:rsidR="00241DC1" w:rsidRPr="00640B18" w:rsidDel="00382ED0" w:rsidRDefault="00241DC1">
            <w:pPr>
              <w:spacing w:line="360" w:lineRule="auto"/>
              <w:jc w:val="left"/>
              <w:rPr>
                <w:del w:id="140" w:author="USER" w:date="2020-02-12T10:48:00Z"/>
                <w:rFonts w:ascii="나눔고딕" w:eastAsia="나눔고딕" w:hAnsi="나눔고딕"/>
                <w:color w:val="000000"/>
              </w:rPr>
              <w:pPrChange w:id="14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42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70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%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이상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~ 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80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%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미만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43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BB01B4F" w14:textId="5BD7DF5D" w:rsidR="00241DC1" w:rsidRPr="00640B18" w:rsidDel="00382ED0" w:rsidRDefault="00241DC1">
            <w:pPr>
              <w:spacing w:line="360" w:lineRule="auto"/>
              <w:jc w:val="left"/>
              <w:rPr>
                <w:del w:id="144" w:author="USER" w:date="2020-02-12T10:48:00Z"/>
                <w:rFonts w:ascii="나눔고딕" w:eastAsia="나눔고딕" w:hAnsi="나눔고딕"/>
                <w:color w:val="000000"/>
              </w:rPr>
              <w:pPrChange w:id="14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46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15점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47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E149319" w14:textId="03A0D8B1" w:rsidR="00241DC1" w:rsidRPr="00640B18" w:rsidDel="00382ED0" w:rsidRDefault="00241DC1">
            <w:pPr>
              <w:spacing w:line="360" w:lineRule="auto"/>
              <w:jc w:val="left"/>
              <w:rPr>
                <w:del w:id="148" w:author="USER" w:date="2020-02-12T10:48:00Z"/>
                <w:rFonts w:ascii="나눔고딕" w:eastAsia="나눔고딕" w:hAnsi="나눔고딕"/>
                <w:color w:val="000000"/>
              </w:rPr>
              <w:pPrChange w:id="149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01ECD6ED" w14:textId="2ED32193" w:rsidTr="00382ED0">
        <w:trPr>
          <w:gridAfter w:val="1"/>
          <w:wAfter w:w="142" w:type="dxa"/>
          <w:trHeight w:val="408"/>
          <w:del w:id="150" w:author="USER" w:date="2020-02-12T10:48:00Z"/>
          <w:trPrChange w:id="151" w:author="USER" w:date="2020-02-12T10:50:00Z">
            <w:trPr>
              <w:gridAfter w:val="1"/>
              <w:trHeight w:val="40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52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DD587B0" w14:textId="0BCFEEE6" w:rsidR="00241DC1" w:rsidRPr="00640B18" w:rsidDel="00382ED0" w:rsidRDefault="00241DC1">
            <w:pPr>
              <w:spacing w:line="360" w:lineRule="auto"/>
              <w:jc w:val="left"/>
              <w:rPr>
                <w:del w:id="153" w:author="USER" w:date="2020-02-12T10:48:00Z"/>
                <w:rFonts w:ascii="나눔고딕" w:eastAsia="나눔고딕" w:hAnsi="나눔고딕"/>
                <w:b/>
                <w:color w:val="000000"/>
              </w:rPr>
              <w:pPrChange w:id="154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55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3C34E38" w14:textId="430CAB5F" w:rsidR="00241DC1" w:rsidRPr="00640B18" w:rsidDel="00382ED0" w:rsidRDefault="00241DC1">
            <w:pPr>
              <w:spacing w:line="360" w:lineRule="auto"/>
              <w:jc w:val="left"/>
              <w:rPr>
                <w:del w:id="156" w:author="USER" w:date="2020-02-12T10:48:00Z"/>
                <w:rFonts w:ascii="나눔고딕" w:eastAsia="나눔고딕" w:hAnsi="나눔고딕"/>
                <w:color w:val="000000"/>
              </w:rPr>
              <w:pPrChange w:id="15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58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69C87AB" w14:textId="58172FBB" w:rsidR="00241DC1" w:rsidRPr="00640B18" w:rsidDel="00382ED0" w:rsidRDefault="00241DC1">
            <w:pPr>
              <w:spacing w:line="360" w:lineRule="auto"/>
              <w:jc w:val="left"/>
              <w:rPr>
                <w:del w:id="159" w:author="USER" w:date="2020-02-12T10:48:00Z"/>
                <w:rFonts w:ascii="나눔고딕" w:eastAsia="나눔고딕" w:hAnsi="나눔고딕"/>
                <w:color w:val="000000"/>
              </w:rPr>
              <w:pPrChange w:id="160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61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A4D8508" w14:textId="7E9100FE" w:rsidR="00241DC1" w:rsidRPr="00640B18" w:rsidDel="00382ED0" w:rsidRDefault="00241DC1">
            <w:pPr>
              <w:spacing w:line="360" w:lineRule="auto"/>
              <w:jc w:val="left"/>
              <w:rPr>
                <w:del w:id="162" w:author="USER" w:date="2020-02-12T10:48:00Z"/>
                <w:rFonts w:ascii="나눔고딕" w:eastAsia="나눔고딕" w:hAnsi="나눔고딕"/>
                <w:color w:val="000000"/>
              </w:rPr>
              <w:pPrChange w:id="16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64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60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%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이상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~ 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70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%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미만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65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AF586CE" w14:textId="10C2C24B" w:rsidR="00241DC1" w:rsidRPr="00640B18" w:rsidDel="00382ED0" w:rsidRDefault="00241DC1">
            <w:pPr>
              <w:spacing w:line="360" w:lineRule="auto"/>
              <w:jc w:val="left"/>
              <w:rPr>
                <w:del w:id="166" w:author="USER" w:date="2020-02-12T10:48:00Z"/>
                <w:rFonts w:ascii="나눔고딕" w:eastAsia="나눔고딕" w:hAnsi="나눔고딕"/>
                <w:color w:val="000000"/>
              </w:rPr>
              <w:pPrChange w:id="16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68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12점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9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841732F" w14:textId="1AA45EBC" w:rsidR="00241DC1" w:rsidRPr="00640B18" w:rsidDel="00382ED0" w:rsidRDefault="00241DC1">
            <w:pPr>
              <w:spacing w:line="360" w:lineRule="auto"/>
              <w:jc w:val="left"/>
              <w:rPr>
                <w:del w:id="170" w:author="USER" w:date="2020-02-12T10:48:00Z"/>
                <w:rFonts w:ascii="나눔고딕" w:eastAsia="나눔고딕" w:hAnsi="나눔고딕"/>
                <w:color w:val="000000"/>
              </w:rPr>
              <w:pPrChange w:id="171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1906DEB8" w14:textId="7926B36A" w:rsidTr="00382ED0">
        <w:trPr>
          <w:gridAfter w:val="1"/>
          <w:wAfter w:w="142" w:type="dxa"/>
          <w:trHeight w:val="348"/>
          <w:del w:id="172" w:author="USER" w:date="2020-02-12T10:48:00Z"/>
          <w:trPrChange w:id="173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74" w:author="USER" w:date="2020-02-12T10:50:00Z">
              <w:tcPr>
                <w:tcW w:w="1188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577C431" w14:textId="08C6CD3F" w:rsidR="00241DC1" w:rsidRPr="00640B18" w:rsidDel="00382ED0" w:rsidRDefault="00241DC1">
            <w:pPr>
              <w:spacing w:line="360" w:lineRule="auto"/>
              <w:jc w:val="left"/>
              <w:rPr>
                <w:del w:id="175" w:author="USER" w:date="2020-02-12T10:48:00Z"/>
                <w:rFonts w:ascii="나눔고딕" w:eastAsia="나눔고딕" w:hAnsi="나눔고딕"/>
                <w:b/>
                <w:color w:val="000000"/>
              </w:rPr>
              <w:pPrChange w:id="176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77" w:author="USER" w:date="2020-02-12T10:48:00Z">
              <w:r w:rsidRPr="00640B18" w:rsidDel="00382ED0">
                <w:rPr>
                  <w:rFonts w:ascii="나눔고딕" w:eastAsia="나눔고딕" w:hAnsi="나눔고딕" w:hint="eastAsia"/>
                  <w:b/>
                  <w:color w:val="000000"/>
                </w:rPr>
                <w:delText>서비스</w:delText>
              </w:r>
              <w:r w:rsidRPr="00640B18" w:rsidDel="00382ED0">
                <w:rPr>
                  <w:rFonts w:ascii="나눔고딕" w:eastAsia="나눔고딕" w:hAnsi="나눔고딕"/>
                  <w:b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b/>
                  <w:color w:val="000000"/>
                </w:rPr>
                <w:delText>운영</w:delText>
              </w:r>
            </w:del>
          </w:p>
        </w:tc>
        <w:tc>
          <w:tcPr>
            <w:tcW w:w="23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78" w:author="USER" w:date="2020-02-12T10:50:00Z">
              <w:tcPr>
                <w:tcW w:w="2351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F2B79FC" w14:textId="2FFB13FC" w:rsidR="00241DC1" w:rsidDel="00382ED0" w:rsidRDefault="00241DC1">
            <w:pPr>
              <w:spacing w:line="360" w:lineRule="auto"/>
              <w:jc w:val="left"/>
              <w:rPr>
                <w:del w:id="179" w:author="USER" w:date="2020-02-12T10:48:00Z"/>
                <w:rFonts w:ascii="나눔고딕" w:eastAsia="나눔고딕" w:hAnsi="나눔고딕"/>
                <w:color w:val="000000"/>
              </w:rPr>
              <w:pPrChange w:id="18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81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TTS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장애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건당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복구시간</w:delText>
              </w:r>
            </w:del>
          </w:p>
          <w:p w14:paraId="7EAE5633" w14:textId="09446258" w:rsidR="00116DF5" w:rsidRPr="00640B18" w:rsidDel="00382ED0" w:rsidRDefault="00116DF5">
            <w:pPr>
              <w:spacing w:line="360" w:lineRule="auto"/>
              <w:jc w:val="left"/>
              <w:rPr>
                <w:del w:id="182" w:author="USER" w:date="2020-02-12T10:48:00Z"/>
                <w:rFonts w:ascii="나눔고딕" w:eastAsia="나눔고딕" w:hAnsi="나눔고딕"/>
                <w:color w:val="000000"/>
              </w:rPr>
              <w:pPrChange w:id="18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84" w:author="USER" w:date="2020-02-12T10:48:00Z">
              <w:r w:rsidDel="00382ED0">
                <w:rPr>
                  <w:rFonts w:ascii="나눔고딕" w:eastAsia="나눔고딕" w:hAnsi="나눔고딕" w:hint="eastAsia"/>
                  <w:color w:val="000000"/>
                </w:rPr>
                <w:delText>(건당 복구시간 평균)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85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12DF0E5" w14:textId="04A3DCE5" w:rsidR="00241DC1" w:rsidRPr="00640B18" w:rsidDel="00382ED0" w:rsidRDefault="00241DC1">
            <w:pPr>
              <w:spacing w:line="360" w:lineRule="auto"/>
              <w:jc w:val="left"/>
              <w:rPr>
                <w:del w:id="186" w:author="USER" w:date="2020-02-12T10:48:00Z"/>
                <w:rFonts w:ascii="나눔고딕" w:eastAsia="나눔고딕" w:hAnsi="나눔고딕"/>
                <w:color w:val="000000"/>
              </w:rPr>
              <w:pPrChange w:id="18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88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20%</w:delText>
              </w:r>
            </w:del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89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DC0CE08" w14:textId="59B9EBD5" w:rsidR="00241DC1" w:rsidRPr="00640B18" w:rsidDel="00382ED0" w:rsidRDefault="00241DC1">
            <w:pPr>
              <w:spacing w:line="360" w:lineRule="auto"/>
              <w:jc w:val="left"/>
              <w:rPr>
                <w:del w:id="190" w:author="USER" w:date="2020-02-12T10:48:00Z"/>
                <w:rFonts w:ascii="나눔고딕" w:eastAsia="나눔고딕" w:hAnsi="나눔고딕"/>
                <w:color w:val="000000"/>
              </w:rPr>
              <w:pPrChange w:id="19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92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3시간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이하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93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8AD030A" w14:textId="6C3971E5" w:rsidR="00241DC1" w:rsidRPr="00640B18" w:rsidDel="00382ED0" w:rsidRDefault="00241DC1">
            <w:pPr>
              <w:spacing w:line="360" w:lineRule="auto"/>
              <w:jc w:val="left"/>
              <w:rPr>
                <w:del w:id="194" w:author="USER" w:date="2020-02-12T10:48:00Z"/>
                <w:rFonts w:ascii="나눔고딕" w:eastAsia="나눔고딕" w:hAnsi="나눔고딕"/>
                <w:color w:val="000000"/>
              </w:rPr>
              <w:pPrChange w:id="19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196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20점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97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05A7352" w14:textId="69B8FF4A" w:rsidR="00241DC1" w:rsidRPr="00640B18" w:rsidDel="00382ED0" w:rsidRDefault="00241DC1">
            <w:pPr>
              <w:spacing w:line="360" w:lineRule="auto"/>
              <w:jc w:val="left"/>
              <w:rPr>
                <w:del w:id="198" w:author="USER" w:date="2020-02-12T10:48:00Z"/>
                <w:rFonts w:ascii="나눔고딕" w:eastAsia="나눔고딕" w:hAnsi="나눔고딕"/>
                <w:color w:val="000000"/>
              </w:rPr>
              <w:pPrChange w:id="19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00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20점</w:delText>
              </w:r>
            </w:del>
          </w:p>
        </w:tc>
      </w:tr>
      <w:tr w:rsidR="00241DC1" w:rsidRPr="0073348D" w:rsidDel="00382ED0" w14:paraId="5EEBBBA8" w14:textId="1FC2AE0F" w:rsidTr="00382ED0">
        <w:trPr>
          <w:gridAfter w:val="1"/>
          <w:wAfter w:w="142" w:type="dxa"/>
          <w:trHeight w:val="408"/>
          <w:del w:id="201" w:author="USER" w:date="2020-02-12T10:48:00Z"/>
          <w:trPrChange w:id="202" w:author="USER" w:date="2020-02-12T10:50:00Z">
            <w:trPr>
              <w:gridAfter w:val="1"/>
              <w:trHeight w:val="40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03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79AE8B9" w14:textId="5CBDDB2C" w:rsidR="00241DC1" w:rsidRPr="00640B18" w:rsidDel="00382ED0" w:rsidRDefault="00241DC1">
            <w:pPr>
              <w:spacing w:line="360" w:lineRule="auto"/>
              <w:jc w:val="left"/>
              <w:rPr>
                <w:del w:id="204" w:author="USER" w:date="2020-02-12T10:48:00Z"/>
                <w:rFonts w:ascii="나눔고딕" w:eastAsia="나눔고딕" w:hAnsi="나눔고딕"/>
                <w:b/>
                <w:color w:val="000000"/>
              </w:rPr>
              <w:pPrChange w:id="20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06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CDEDDAB" w14:textId="7A8E15F3" w:rsidR="00241DC1" w:rsidRPr="00640B18" w:rsidDel="00382ED0" w:rsidRDefault="00241DC1">
            <w:pPr>
              <w:spacing w:line="360" w:lineRule="auto"/>
              <w:jc w:val="left"/>
              <w:rPr>
                <w:del w:id="207" w:author="USER" w:date="2020-02-12T10:48:00Z"/>
                <w:rFonts w:ascii="나눔고딕" w:eastAsia="나눔고딕" w:hAnsi="나눔고딕"/>
                <w:color w:val="000000"/>
              </w:rPr>
              <w:pPrChange w:id="208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09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CEAC882" w14:textId="37ED0BDB" w:rsidR="00241DC1" w:rsidRPr="00640B18" w:rsidDel="00382ED0" w:rsidRDefault="00241DC1">
            <w:pPr>
              <w:spacing w:line="360" w:lineRule="auto"/>
              <w:jc w:val="left"/>
              <w:rPr>
                <w:del w:id="210" w:author="USER" w:date="2020-02-12T10:48:00Z"/>
                <w:rFonts w:ascii="나눔고딕" w:eastAsia="나눔고딕" w:hAnsi="나눔고딕"/>
                <w:color w:val="000000"/>
              </w:rPr>
              <w:pPrChange w:id="211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12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FFBD9EE" w14:textId="576F358E" w:rsidR="00241DC1" w:rsidRPr="00640B18" w:rsidDel="00382ED0" w:rsidRDefault="00241DC1">
            <w:pPr>
              <w:spacing w:line="360" w:lineRule="auto"/>
              <w:jc w:val="left"/>
              <w:rPr>
                <w:del w:id="213" w:author="USER" w:date="2020-02-12T10:48:00Z"/>
                <w:rFonts w:ascii="나눔고딕" w:eastAsia="나눔고딕" w:hAnsi="나눔고딕"/>
                <w:color w:val="000000"/>
              </w:rPr>
              <w:pPrChange w:id="214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15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3시간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초과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~ 6시간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이하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16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BE4697B" w14:textId="28EB10E7" w:rsidR="00241DC1" w:rsidRPr="00640B18" w:rsidDel="00382ED0" w:rsidRDefault="00241DC1">
            <w:pPr>
              <w:spacing w:line="360" w:lineRule="auto"/>
              <w:jc w:val="left"/>
              <w:rPr>
                <w:del w:id="217" w:author="USER" w:date="2020-02-12T10:48:00Z"/>
                <w:rFonts w:ascii="나눔고딕" w:eastAsia="나눔고딕" w:hAnsi="나눔고딕"/>
                <w:color w:val="000000"/>
              </w:rPr>
              <w:pPrChange w:id="218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19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18점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0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4AF94CA" w14:textId="5CF435D9" w:rsidR="00241DC1" w:rsidRPr="00640B18" w:rsidDel="00382ED0" w:rsidRDefault="00241DC1">
            <w:pPr>
              <w:spacing w:line="360" w:lineRule="auto"/>
              <w:jc w:val="left"/>
              <w:rPr>
                <w:del w:id="221" w:author="USER" w:date="2020-02-12T10:48:00Z"/>
                <w:rFonts w:ascii="나눔고딕" w:eastAsia="나눔고딕" w:hAnsi="나눔고딕"/>
                <w:color w:val="000000"/>
              </w:rPr>
              <w:pPrChange w:id="222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4E53CE05" w14:textId="33CEF49B" w:rsidTr="00382ED0">
        <w:trPr>
          <w:gridAfter w:val="1"/>
          <w:wAfter w:w="142" w:type="dxa"/>
          <w:trHeight w:val="408"/>
          <w:del w:id="223" w:author="USER" w:date="2020-02-12T10:48:00Z"/>
          <w:trPrChange w:id="224" w:author="USER" w:date="2020-02-12T10:50:00Z">
            <w:trPr>
              <w:gridAfter w:val="1"/>
              <w:trHeight w:val="40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5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48B17AA" w14:textId="0A9C4254" w:rsidR="00241DC1" w:rsidRPr="00640B18" w:rsidDel="00382ED0" w:rsidRDefault="00241DC1">
            <w:pPr>
              <w:spacing w:line="360" w:lineRule="auto"/>
              <w:jc w:val="left"/>
              <w:rPr>
                <w:del w:id="226" w:author="USER" w:date="2020-02-12T10:48:00Z"/>
                <w:rFonts w:ascii="나눔고딕" w:eastAsia="나눔고딕" w:hAnsi="나눔고딕"/>
                <w:b/>
                <w:color w:val="000000"/>
              </w:rPr>
              <w:pPrChange w:id="22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8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717A35C" w14:textId="27A951EE" w:rsidR="00241DC1" w:rsidRPr="00640B18" w:rsidDel="00382ED0" w:rsidRDefault="00241DC1">
            <w:pPr>
              <w:spacing w:line="360" w:lineRule="auto"/>
              <w:jc w:val="left"/>
              <w:rPr>
                <w:del w:id="229" w:author="USER" w:date="2020-02-12T10:48:00Z"/>
                <w:rFonts w:ascii="나눔고딕" w:eastAsia="나눔고딕" w:hAnsi="나눔고딕"/>
                <w:color w:val="000000"/>
              </w:rPr>
              <w:pPrChange w:id="23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31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0E2C8A8" w14:textId="25B8E0E5" w:rsidR="00241DC1" w:rsidRPr="00640B18" w:rsidDel="00382ED0" w:rsidRDefault="00241DC1">
            <w:pPr>
              <w:spacing w:line="360" w:lineRule="auto"/>
              <w:jc w:val="left"/>
              <w:rPr>
                <w:del w:id="232" w:author="USER" w:date="2020-02-12T10:48:00Z"/>
                <w:rFonts w:ascii="나눔고딕" w:eastAsia="나눔고딕" w:hAnsi="나눔고딕"/>
                <w:color w:val="000000"/>
              </w:rPr>
              <w:pPrChange w:id="233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34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F6F2E2D" w14:textId="2A553613" w:rsidR="00241DC1" w:rsidRPr="00640B18" w:rsidDel="00382ED0" w:rsidRDefault="00241DC1">
            <w:pPr>
              <w:spacing w:line="360" w:lineRule="auto"/>
              <w:jc w:val="left"/>
              <w:rPr>
                <w:del w:id="235" w:author="USER" w:date="2020-02-12T10:48:00Z"/>
                <w:rFonts w:ascii="나눔고딕" w:eastAsia="나눔고딕" w:hAnsi="나눔고딕"/>
                <w:color w:val="000000"/>
              </w:rPr>
              <w:pPrChange w:id="236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37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6시간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초과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~ 12시간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이하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38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74B3742" w14:textId="60F8FDE4" w:rsidR="00241DC1" w:rsidRPr="00640B18" w:rsidDel="00382ED0" w:rsidRDefault="00241DC1">
            <w:pPr>
              <w:spacing w:line="360" w:lineRule="auto"/>
              <w:jc w:val="left"/>
              <w:rPr>
                <w:del w:id="239" w:author="USER" w:date="2020-02-12T10:48:00Z"/>
                <w:rFonts w:ascii="나눔고딕" w:eastAsia="나눔고딕" w:hAnsi="나눔고딕"/>
                <w:color w:val="000000"/>
              </w:rPr>
              <w:pPrChange w:id="24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41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15점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42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B93C0AF" w14:textId="4B310D10" w:rsidR="00241DC1" w:rsidRPr="00640B18" w:rsidDel="00382ED0" w:rsidRDefault="00241DC1">
            <w:pPr>
              <w:spacing w:line="360" w:lineRule="auto"/>
              <w:jc w:val="left"/>
              <w:rPr>
                <w:del w:id="243" w:author="USER" w:date="2020-02-12T10:48:00Z"/>
                <w:rFonts w:ascii="나눔고딕" w:eastAsia="나눔고딕" w:hAnsi="나눔고딕"/>
                <w:color w:val="000000"/>
              </w:rPr>
              <w:pPrChange w:id="244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6B835CA9" w14:textId="39CB2668" w:rsidTr="00382ED0">
        <w:trPr>
          <w:gridAfter w:val="1"/>
          <w:wAfter w:w="142" w:type="dxa"/>
          <w:trHeight w:val="348"/>
          <w:del w:id="245" w:author="USER" w:date="2020-02-12T10:48:00Z"/>
          <w:trPrChange w:id="246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47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365E57F" w14:textId="258AB753" w:rsidR="00241DC1" w:rsidRPr="00640B18" w:rsidDel="00382ED0" w:rsidRDefault="00241DC1">
            <w:pPr>
              <w:spacing w:line="360" w:lineRule="auto"/>
              <w:jc w:val="left"/>
              <w:rPr>
                <w:del w:id="248" w:author="USER" w:date="2020-02-12T10:48:00Z"/>
                <w:rFonts w:ascii="나눔고딕" w:eastAsia="나눔고딕" w:hAnsi="나눔고딕"/>
                <w:b/>
                <w:color w:val="000000"/>
              </w:rPr>
              <w:pPrChange w:id="24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  <w:tcPrChange w:id="250" w:author="USER" w:date="2020-02-12T10:50:00Z">
              <w:tcPr>
                <w:tcW w:w="2351" w:type="dxa"/>
                <w:gridSpan w:val="2"/>
                <w:vMerge w:val="restart"/>
                <w:tcBorders>
                  <w:top w:val="nil"/>
                  <w:left w:val="nil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1968C5D" w14:textId="31737837" w:rsidR="00241DC1" w:rsidRPr="00640B18" w:rsidDel="00382ED0" w:rsidRDefault="00241DC1">
            <w:pPr>
              <w:spacing w:line="360" w:lineRule="auto"/>
              <w:jc w:val="left"/>
              <w:rPr>
                <w:del w:id="251" w:author="USER" w:date="2020-02-12T10:48:00Z"/>
                <w:rFonts w:ascii="나눔고딕" w:eastAsia="나눔고딕" w:hAnsi="나눔고딕"/>
                <w:color w:val="000000"/>
              </w:rPr>
              <w:pPrChange w:id="252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53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TTS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장애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건수</w:delText>
              </w:r>
            </w:del>
          </w:p>
          <w:p w14:paraId="1722008C" w14:textId="17DDD17A" w:rsidR="00241DC1" w:rsidRPr="00640B18" w:rsidDel="00382ED0" w:rsidRDefault="00241DC1">
            <w:pPr>
              <w:spacing w:line="360" w:lineRule="auto"/>
              <w:jc w:val="left"/>
              <w:rPr>
                <w:del w:id="254" w:author="USER" w:date="2020-02-12T10:48:00Z"/>
                <w:rFonts w:ascii="나눔고딕" w:eastAsia="나눔고딕" w:hAnsi="나눔고딕"/>
                <w:color w:val="000000"/>
              </w:rPr>
              <w:pPrChange w:id="25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56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(2019년 TTS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장애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6건)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57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E7BB24F" w14:textId="209428DE" w:rsidR="00241DC1" w:rsidRPr="00640B18" w:rsidDel="00382ED0" w:rsidRDefault="00241DC1">
            <w:pPr>
              <w:spacing w:line="360" w:lineRule="auto"/>
              <w:jc w:val="left"/>
              <w:rPr>
                <w:del w:id="258" w:author="USER" w:date="2020-02-12T10:48:00Z"/>
                <w:rFonts w:ascii="나눔고딕" w:eastAsia="나눔고딕" w:hAnsi="나눔고딕"/>
                <w:color w:val="000000"/>
              </w:rPr>
              <w:pPrChange w:id="25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60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20%</w:delText>
              </w:r>
            </w:del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61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963D89B" w14:textId="74B80A20" w:rsidR="00241DC1" w:rsidRPr="00640B18" w:rsidDel="00382ED0" w:rsidRDefault="00241DC1">
            <w:pPr>
              <w:spacing w:line="360" w:lineRule="auto"/>
              <w:jc w:val="left"/>
              <w:rPr>
                <w:del w:id="262" w:author="USER" w:date="2020-02-12T10:48:00Z"/>
                <w:rFonts w:ascii="나눔고딕" w:eastAsia="나눔고딕" w:hAnsi="나눔고딕"/>
                <w:color w:val="000000"/>
              </w:rPr>
              <w:pPrChange w:id="26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64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0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 ~ 1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건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65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6796E07" w14:textId="7C05D619" w:rsidR="00241DC1" w:rsidRPr="00640B18" w:rsidDel="00382ED0" w:rsidRDefault="00241DC1">
            <w:pPr>
              <w:spacing w:line="360" w:lineRule="auto"/>
              <w:jc w:val="left"/>
              <w:rPr>
                <w:del w:id="266" w:author="USER" w:date="2020-02-12T10:48:00Z"/>
                <w:rFonts w:ascii="나눔고딕" w:eastAsia="나눔고딕" w:hAnsi="나눔고딕"/>
                <w:color w:val="000000"/>
              </w:rPr>
              <w:pPrChange w:id="26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68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20점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69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B7ED378" w14:textId="3DC7EC90" w:rsidR="00241DC1" w:rsidRPr="00640B18" w:rsidDel="00382ED0" w:rsidRDefault="00241DC1">
            <w:pPr>
              <w:spacing w:line="360" w:lineRule="auto"/>
              <w:jc w:val="left"/>
              <w:rPr>
                <w:del w:id="270" w:author="USER" w:date="2020-02-12T10:48:00Z"/>
                <w:rFonts w:ascii="나눔고딕" w:eastAsia="나눔고딕" w:hAnsi="나눔고딕"/>
                <w:color w:val="000000"/>
              </w:rPr>
              <w:pPrChange w:id="27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72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20점</w:delText>
              </w:r>
            </w:del>
          </w:p>
        </w:tc>
      </w:tr>
      <w:tr w:rsidR="00241DC1" w:rsidRPr="0073348D" w:rsidDel="00382ED0" w14:paraId="4FE9E477" w14:textId="05F80DB3" w:rsidTr="00382ED0">
        <w:trPr>
          <w:gridAfter w:val="1"/>
          <w:wAfter w:w="142" w:type="dxa"/>
          <w:trHeight w:val="348"/>
          <w:del w:id="273" w:author="USER" w:date="2020-02-12T10:48:00Z"/>
          <w:trPrChange w:id="274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75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986B6D5" w14:textId="418D324E" w:rsidR="00241DC1" w:rsidRPr="00640B18" w:rsidDel="00382ED0" w:rsidRDefault="00241DC1">
            <w:pPr>
              <w:spacing w:line="360" w:lineRule="auto"/>
              <w:jc w:val="left"/>
              <w:rPr>
                <w:del w:id="276" w:author="USER" w:date="2020-02-12T10:48:00Z"/>
                <w:rFonts w:ascii="나눔고딕" w:eastAsia="나눔고딕" w:hAnsi="나눔고딕"/>
                <w:b/>
                <w:color w:val="000000"/>
              </w:rPr>
              <w:pPrChange w:id="27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  <w:tcPrChange w:id="278" w:author="USER" w:date="2020-02-12T10:50:00Z">
              <w:tcPr>
                <w:tcW w:w="2351" w:type="dxa"/>
                <w:gridSpan w:val="2"/>
                <w:vMerge/>
                <w:tcBorders>
                  <w:left w:val="nil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020D189" w14:textId="60CFC1F6" w:rsidR="00241DC1" w:rsidRPr="00640B18" w:rsidDel="00382ED0" w:rsidRDefault="00241DC1">
            <w:pPr>
              <w:spacing w:line="360" w:lineRule="auto"/>
              <w:jc w:val="left"/>
              <w:rPr>
                <w:del w:id="279" w:author="USER" w:date="2020-02-12T10:48:00Z"/>
                <w:rFonts w:ascii="나눔고딕" w:eastAsia="나눔고딕" w:hAnsi="나눔고딕"/>
                <w:color w:val="000000"/>
              </w:rPr>
              <w:pPrChange w:id="280" w:author="USER" w:date="2020-02-12T10:48:00Z">
                <w:pPr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81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6134B89" w14:textId="1D50DC3A" w:rsidR="00241DC1" w:rsidRPr="00640B18" w:rsidDel="00382ED0" w:rsidRDefault="00241DC1">
            <w:pPr>
              <w:spacing w:line="360" w:lineRule="auto"/>
              <w:jc w:val="left"/>
              <w:rPr>
                <w:del w:id="282" w:author="USER" w:date="2020-02-12T10:48:00Z"/>
                <w:rFonts w:ascii="나눔고딕" w:eastAsia="나눔고딕" w:hAnsi="나눔고딕"/>
                <w:color w:val="000000"/>
              </w:rPr>
              <w:pPrChange w:id="283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84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5237BEA" w14:textId="109E8BFE" w:rsidR="00241DC1" w:rsidRPr="00640B18" w:rsidDel="00382ED0" w:rsidRDefault="00241DC1">
            <w:pPr>
              <w:spacing w:line="360" w:lineRule="auto"/>
              <w:jc w:val="left"/>
              <w:rPr>
                <w:del w:id="285" w:author="USER" w:date="2020-02-12T10:48:00Z"/>
                <w:rFonts w:ascii="나눔고딕" w:eastAsia="나눔고딕" w:hAnsi="나눔고딕"/>
                <w:color w:val="000000"/>
              </w:rPr>
              <w:pPrChange w:id="286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87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2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~ 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3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건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288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D55AC34" w14:textId="5B79C4BC" w:rsidR="00241DC1" w:rsidRPr="00640B18" w:rsidDel="00382ED0" w:rsidRDefault="00241DC1">
            <w:pPr>
              <w:spacing w:line="360" w:lineRule="auto"/>
              <w:jc w:val="left"/>
              <w:rPr>
                <w:del w:id="289" w:author="USER" w:date="2020-02-12T10:48:00Z"/>
                <w:rFonts w:ascii="나눔고딕" w:eastAsia="나눔고딕" w:hAnsi="나눔고딕"/>
                <w:color w:val="000000"/>
              </w:rPr>
              <w:pPrChange w:id="29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291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18점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92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ABC2BD1" w14:textId="697D461F" w:rsidR="00241DC1" w:rsidRPr="00640B18" w:rsidDel="00382ED0" w:rsidRDefault="00241DC1">
            <w:pPr>
              <w:spacing w:line="360" w:lineRule="auto"/>
              <w:jc w:val="left"/>
              <w:rPr>
                <w:del w:id="293" w:author="USER" w:date="2020-02-12T10:48:00Z"/>
                <w:rFonts w:ascii="나눔고딕" w:eastAsia="나눔고딕" w:hAnsi="나눔고딕"/>
                <w:color w:val="000000"/>
              </w:rPr>
              <w:pPrChange w:id="294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400AF83C" w14:textId="47DF6BA5" w:rsidTr="00382ED0">
        <w:trPr>
          <w:gridAfter w:val="1"/>
          <w:wAfter w:w="142" w:type="dxa"/>
          <w:trHeight w:val="58"/>
          <w:del w:id="295" w:author="USER" w:date="2020-02-12T10:48:00Z"/>
          <w:trPrChange w:id="296" w:author="USER" w:date="2020-02-12T10:50:00Z">
            <w:trPr>
              <w:gridAfter w:val="1"/>
              <w:trHeight w:val="5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97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AEE8684" w14:textId="183237DD" w:rsidR="00241DC1" w:rsidRPr="00640B18" w:rsidDel="00382ED0" w:rsidRDefault="00241DC1">
            <w:pPr>
              <w:spacing w:line="360" w:lineRule="auto"/>
              <w:jc w:val="left"/>
              <w:rPr>
                <w:del w:id="298" w:author="USER" w:date="2020-02-12T10:48:00Z"/>
                <w:rFonts w:ascii="나눔고딕" w:eastAsia="나눔고딕" w:hAnsi="나눔고딕"/>
                <w:b/>
                <w:color w:val="000000"/>
              </w:rPr>
              <w:pPrChange w:id="29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  <w:tcPrChange w:id="300" w:author="USER" w:date="2020-02-12T10:50:00Z">
              <w:tcPr>
                <w:tcW w:w="2351" w:type="dxa"/>
                <w:gridSpan w:val="2"/>
                <w:vMerge/>
                <w:tcBorders>
                  <w:left w:val="nil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BAB5544" w14:textId="5995D6BA" w:rsidR="00241DC1" w:rsidRPr="00640B18" w:rsidDel="00382ED0" w:rsidRDefault="00241DC1">
            <w:pPr>
              <w:spacing w:line="360" w:lineRule="auto"/>
              <w:jc w:val="left"/>
              <w:rPr>
                <w:del w:id="301" w:author="USER" w:date="2020-02-12T10:48:00Z"/>
                <w:rFonts w:ascii="나눔고딕" w:eastAsia="나눔고딕" w:hAnsi="나눔고딕"/>
                <w:color w:val="000000"/>
              </w:rPr>
              <w:pPrChange w:id="302" w:author="USER" w:date="2020-02-12T10:48:00Z">
                <w:pPr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03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6F2C6FA" w14:textId="645B754F" w:rsidR="00241DC1" w:rsidRPr="00640B18" w:rsidDel="00382ED0" w:rsidRDefault="00241DC1">
            <w:pPr>
              <w:spacing w:line="360" w:lineRule="auto"/>
              <w:jc w:val="left"/>
              <w:rPr>
                <w:del w:id="304" w:author="USER" w:date="2020-02-12T10:48:00Z"/>
                <w:rFonts w:ascii="나눔고딕" w:eastAsia="나눔고딕" w:hAnsi="나눔고딕"/>
                <w:color w:val="000000"/>
              </w:rPr>
              <w:pPrChange w:id="305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06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FF0415F" w14:textId="090EFD2E" w:rsidR="00241DC1" w:rsidRPr="00640B18" w:rsidDel="00382ED0" w:rsidRDefault="00241DC1">
            <w:pPr>
              <w:spacing w:line="360" w:lineRule="auto"/>
              <w:jc w:val="left"/>
              <w:rPr>
                <w:del w:id="307" w:author="USER" w:date="2020-02-12T10:48:00Z"/>
                <w:rFonts w:ascii="나눔고딕" w:eastAsia="나눔고딕" w:hAnsi="나눔고딕"/>
                <w:color w:val="000000"/>
              </w:rPr>
              <w:pPrChange w:id="308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09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 xml:space="preserve">4 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~ 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5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건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10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F088A70" w14:textId="22E69DA3" w:rsidR="00241DC1" w:rsidRPr="00640B18" w:rsidDel="00382ED0" w:rsidRDefault="00241DC1">
            <w:pPr>
              <w:spacing w:line="360" w:lineRule="auto"/>
              <w:jc w:val="left"/>
              <w:rPr>
                <w:del w:id="311" w:author="USER" w:date="2020-02-12T10:48:00Z"/>
                <w:rFonts w:ascii="나눔고딕" w:eastAsia="나눔고딕" w:hAnsi="나눔고딕"/>
                <w:color w:val="000000"/>
              </w:rPr>
              <w:pPrChange w:id="312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13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15점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14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5B3DBFA" w14:textId="043A33BC" w:rsidR="00241DC1" w:rsidRPr="00640B18" w:rsidDel="00382ED0" w:rsidRDefault="00241DC1">
            <w:pPr>
              <w:spacing w:line="360" w:lineRule="auto"/>
              <w:jc w:val="left"/>
              <w:rPr>
                <w:del w:id="315" w:author="USER" w:date="2020-02-12T10:48:00Z"/>
                <w:rFonts w:ascii="나눔고딕" w:eastAsia="나눔고딕" w:hAnsi="나눔고딕"/>
                <w:color w:val="000000"/>
              </w:rPr>
              <w:pPrChange w:id="316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19C5B64E" w14:textId="3BCF3627" w:rsidTr="00382ED0">
        <w:trPr>
          <w:gridAfter w:val="1"/>
          <w:wAfter w:w="142" w:type="dxa"/>
          <w:trHeight w:val="348"/>
          <w:del w:id="317" w:author="USER" w:date="2020-02-12T10:48:00Z"/>
          <w:trPrChange w:id="318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19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FE1FDA5" w14:textId="61316332" w:rsidR="00241DC1" w:rsidRPr="00640B18" w:rsidDel="00382ED0" w:rsidRDefault="00241DC1">
            <w:pPr>
              <w:spacing w:line="360" w:lineRule="auto"/>
              <w:jc w:val="left"/>
              <w:rPr>
                <w:del w:id="320" w:author="USER" w:date="2020-02-12T10:48:00Z"/>
                <w:rFonts w:ascii="나눔고딕" w:eastAsia="나눔고딕" w:hAnsi="나눔고딕"/>
                <w:b/>
                <w:color w:val="000000"/>
              </w:rPr>
              <w:pPrChange w:id="32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22" w:author="USER" w:date="2020-02-12T10:50:00Z">
              <w:tcPr>
                <w:tcW w:w="2351" w:type="dxa"/>
                <w:gridSpan w:val="2"/>
                <w:vMerge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BCC99B5" w14:textId="3EB74F3A" w:rsidR="00241DC1" w:rsidRPr="00640B18" w:rsidDel="00382ED0" w:rsidRDefault="00241DC1">
            <w:pPr>
              <w:spacing w:line="360" w:lineRule="auto"/>
              <w:jc w:val="left"/>
              <w:rPr>
                <w:del w:id="323" w:author="USER" w:date="2020-02-12T10:48:00Z"/>
                <w:rFonts w:ascii="나눔고딕" w:eastAsia="나눔고딕" w:hAnsi="나눔고딕"/>
                <w:color w:val="000000"/>
              </w:rPr>
              <w:pPrChange w:id="324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25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331647C" w14:textId="19674AA6" w:rsidR="00241DC1" w:rsidRPr="00640B18" w:rsidDel="00382ED0" w:rsidRDefault="00241DC1">
            <w:pPr>
              <w:spacing w:line="360" w:lineRule="auto"/>
              <w:jc w:val="left"/>
              <w:rPr>
                <w:del w:id="326" w:author="USER" w:date="2020-02-12T10:48:00Z"/>
                <w:rFonts w:ascii="나눔고딕" w:eastAsia="나눔고딕" w:hAnsi="나눔고딕"/>
                <w:color w:val="000000"/>
              </w:rPr>
              <w:pPrChange w:id="327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28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2D743AA" w14:textId="57F59DCC" w:rsidR="00241DC1" w:rsidRPr="00640B18" w:rsidDel="00382ED0" w:rsidRDefault="00241DC1">
            <w:pPr>
              <w:spacing w:line="360" w:lineRule="auto"/>
              <w:jc w:val="left"/>
              <w:rPr>
                <w:del w:id="329" w:author="USER" w:date="2020-02-12T10:48:00Z"/>
                <w:rFonts w:ascii="나눔고딕" w:eastAsia="나눔고딕" w:hAnsi="나눔고딕"/>
                <w:color w:val="000000"/>
              </w:rPr>
              <w:pPrChange w:id="33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31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73348D" w:rsidDel="00382ED0">
                <w:rPr>
                  <w:rFonts w:ascii="나눔고딕" w:eastAsia="나눔고딕" w:hAnsi="나눔고딕"/>
                  <w:color w:val="000000"/>
                </w:rPr>
                <w:delText>6</w:delText>
              </w:r>
              <w:r w:rsidRPr="0073348D" w:rsidDel="00382ED0">
                <w:rPr>
                  <w:rFonts w:ascii="나눔고딕" w:eastAsia="나눔고딕" w:hAnsi="나눔고딕" w:hint="eastAsia"/>
                  <w:color w:val="000000"/>
                </w:rPr>
                <w:delText>건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32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74BB29D" w14:textId="70049DD9" w:rsidR="00241DC1" w:rsidRPr="00640B18" w:rsidDel="00382ED0" w:rsidRDefault="00241DC1">
            <w:pPr>
              <w:spacing w:line="360" w:lineRule="auto"/>
              <w:jc w:val="left"/>
              <w:rPr>
                <w:del w:id="333" w:author="USER" w:date="2020-02-12T10:48:00Z"/>
                <w:rFonts w:ascii="나눔고딕" w:eastAsia="나눔고딕" w:hAnsi="나눔고딕"/>
                <w:color w:val="000000"/>
              </w:rPr>
              <w:pPrChange w:id="334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35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12점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36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E10136B" w14:textId="7C289453" w:rsidR="00241DC1" w:rsidRPr="00640B18" w:rsidDel="00382ED0" w:rsidRDefault="00241DC1">
            <w:pPr>
              <w:spacing w:line="360" w:lineRule="auto"/>
              <w:jc w:val="left"/>
              <w:rPr>
                <w:del w:id="337" w:author="USER" w:date="2020-02-12T10:48:00Z"/>
                <w:rFonts w:ascii="나눔고딕" w:eastAsia="나눔고딕" w:hAnsi="나눔고딕"/>
                <w:color w:val="000000"/>
              </w:rPr>
              <w:pPrChange w:id="338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4D43757B" w14:textId="2477DD25" w:rsidTr="00382ED0">
        <w:trPr>
          <w:gridAfter w:val="1"/>
          <w:wAfter w:w="142" w:type="dxa"/>
          <w:trHeight w:val="348"/>
          <w:del w:id="339" w:author="USER" w:date="2020-02-12T10:48:00Z"/>
          <w:trPrChange w:id="340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41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5680369" w14:textId="175D55B4" w:rsidR="00241DC1" w:rsidRPr="00640B18" w:rsidDel="00382ED0" w:rsidRDefault="00241DC1">
            <w:pPr>
              <w:spacing w:line="360" w:lineRule="auto"/>
              <w:jc w:val="left"/>
              <w:rPr>
                <w:del w:id="342" w:author="USER" w:date="2020-02-12T10:48:00Z"/>
                <w:rFonts w:ascii="나눔고딕" w:eastAsia="나눔고딕" w:hAnsi="나눔고딕"/>
                <w:b/>
                <w:color w:val="000000"/>
              </w:rPr>
              <w:pPrChange w:id="34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44" w:author="USER" w:date="2020-02-12T10:50:00Z">
              <w:tcPr>
                <w:tcW w:w="2351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257BBE4" w14:textId="6DE8414C" w:rsidR="00241DC1" w:rsidRPr="00640B18" w:rsidDel="00382ED0" w:rsidRDefault="00241DC1">
            <w:pPr>
              <w:spacing w:line="360" w:lineRule="auto"/>
              <w:jc w:val="left"/>
              <w:rPr>
                <w:del w:id="345" w:author="USER" w:date="2020-02-12T10:48:00Z"/>
                <w:rFonts w:ascii="나눔고딕" w:eastAsia="나눔고딕" w:hAnsi="나눔고딕"/>
                <w:color w:val="000000"/>
              </w:rPr>
              <w:pPrChange w:id="346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47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동일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장애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재발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건수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48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AD0177B" w14:textId="509F84F0" w:rsidR="00241DC1" w:rsidRPr="00640B18" w:rsidDel="00382ED0" w:rsidRDefault="00241DC1">
            <w:pPr>
              <w:spacing w:line="360" w:lineRule="auto"/>
              <w:jc w:val="left"/>
              <w:rPr>
                <w:del w:id="349" w:author="USER" w:date="2020-02-12T10:48:00Z"/>
                <w:rFonts w:ascii="나눔고딕" w:eastAsia="나눔고딕" w:hAnsi="나눔고딕"/>
                <w:color w:val="000000"/>
              </w:rPr>
              <w:pPrChange w:id="35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51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20%</w:delText>
              </w:r>
            </w:del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52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50ED4E0" w14:textId="24EA35BA" w:rsidR="00241DC1" w:rsidRPr="00640B18" w:rsidDel="00382ED0" w:rsidRDefault="00241DC1">
            <w:pPr>
              <w:spacing w:line="360" w:lineRule="auto"/>
              <w:jc w:val="left"/>
              <w:rPr>
                <w:del w:id="353" w:author="USER" w:date="2020-02-12T10:48:00Z"/>
                <w:rFonts w:ascii="나눔고딕" w:eastAsia="나눔고딕" w:hAnsi="나눔고딕"/>
                <w:color w:val="000000"/>
              </w:rPr>
              <w:pPrChange w:id="354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55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0건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56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50956F1" w14:textId="03B0435E" w:rsidR="00241DC1" w:rsidRPr="00640B18" w:rsidDel="00382ED0" w:rsidRDefault="00241DC1">
            <w:pPr>
              <w:spacing w:line="360" w:lineRule="auto"/>
              <w:jc w:val="left"/>
              <w:rPr>
                <w:del w:id="357" w:author="USER" w:date="2020-02-12T10:48:00Z"/>
                <w:rFonts w:ascii="나눔고딕" w:eastAsia="나눔고딕" w:hAnsi="나눔고딕"/>
                <w:color w:val="000000"/>
              </w:rPr>
              <w:pPrChange w:id="358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59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20점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60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2590C8E" w14:textId="7138A0A5" w:rsidR="00241DC1" w:rsidRPr="00640B18" w:rsidDel="00382ED0" w:rsidRDefault="00241DC1">
            <w:pPr>
              <w:spacing w:line="360" w:lineRule="auto"/>
              <w:jc w:val="left"/>
              <w:rPr>
                <w:del w:id="361" w:author="USER" w:date="2020-02-12T10:48:00Z"/>
                <w:rFonts w:ascii="나눔고딕" w:eastAsia="나눔고딕" w:hAnsi="나눔고딕"/>
                <w:color w:val="000000"/>
              </w:rPr>
              <w:pPrChange w:id="362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63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20점</w:delText>
              </w:r>
            </w:del>
          </w:p>
        </w:tc>
      </w:tr>
      <w:tr w:rsidR="00241DC1" w:rsidRPr="0073348D" w:rsidDel="00382ED0" w14:paraId="2EBE7768" w14:textId="7E958D17" w:rsidTr="00382ED0">
        <w:trPr>
          <w:gridAfter w:val="1"/>
          <w:wAfter w:w="142" w:type="dxa"/>
          <w:trHeight w:val="348"/>
          <w:del w:id="364" w:author="USER" w:date="2020-02-12T10:48:00Z"/>
          <w:trPrChange w:id="365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6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FFEDDFB" w14:textId="256B8A04" w:rsidR="00241DC1" w:rsidRPr="00640B18" w:rsidDel="00382ED0" w:rsidRDefault="00241DC1">
            <w:pPr>
              <w:spacing w:line="360" w:lineRule="auto"/>
              <w:jc w:val="left"/>
              <w:rPr>
                <w:del w:id="367" w:author="USER" w:date="2020-02-12T10:48:00Z"/>
                <w:rFonts w:ascii="나눔고딕" w:eastAsia="나눔고딕" w:hAnsi="나눔고딕"/>
                <w:b/>
                <w:color w:val="000000"/>
              </w:rPr>
              <w:pPrChange w:id="368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9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F96A80B" w14:textId="299A906C" w:rsidR="00241DC1" w:rsidRPr="00640B18" w:rsidDel="00382ED0" w:rsidRDefault="00241DC1">
            <w:pPr>
              <w:spacing w:line="360" w:lineRule="auto"/>
              <w:jc w:val="left"/>
              <w:rPr>
                <w:del w:id="370" w:author="USER" w:date="2020-02-12T10:48:00Z"/>
                <w:rFonts w:ascii="나눔고딕" w:eastAsia="나눔고딕" w:hAnsi="나눔고딕"/>
                <w:color w:val="000000"/>
              </w:rPr>
              <w:pPrChange w:id="37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72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1B9A13D" w14:textId="29A35853" w:rsidR="00241DC1" w:rsidRPr="00640B18" w:rsidDel="00382ED0" w:rsidRDefault="00241DC1">
            <w:pPr>
              <w:spacing w:line="360" w:lineRule="auto"/>
              <w:jc w:val="left"/>
              <w:rPr>
                <w:del w:id="373" w:author="USER" w:date="2020-02-12T10:48:00Z"/>
                <w:rFonts w:ascii="나눔고딕" w:eastAsia="나눔고딕" w:hAnsi="나눔고딕"/>
                <w:color w:val="000000"/>
              </w:rPr>
              <w:pPrChange w:id="374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75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7B16AD4" w14:textId="09212265" w:rsidR="00241DC1" w:rsidRPr="00640B18" w:rsidDel="00382ED0" w:rsidRDefault="00241DC1">
            <w:pPr>
              <w:spacing w:line="360" w:lineRule="auto"/>
              <w:jc w:val="left"/>
              <w:rPr>
                <w:del w:id="376" w:author="USER" w:date="2020-02-12T10:48:00Z"/>
                <w:rFonts w:ascii="나눔고딕" w:eastAsia="나눔고딕" w:hAnsi="나눔고딕"/>
                <w:color w:val="000000"/>
              </w:rPr>
              <w:pPrChange w:id="37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78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1건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79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C5C4785" w14:textId="35E442E2" w:rsidR="00241DC1" w:rsidRPr="00640B18" w:rsidDel="00382ED0" w:rsidRDefault="00241DC1">
            <w:pPr>
              <w:spacing w:line="360" w:lineRule="auto"/>
              <w:jc w:val="left"/>
              <w:rPr>
                <w:del w:id="380" w:author="USER" w:date="2020-02-12T10:48:00Z"/>
                <w:rFonts w:ascii="나눔고딕" w:eastAsia="나눔고딕" w:hAnsi="나눔고딕"/>
                <w:color w:val="000000"/>
              </w:rPr>
              <w:pPrChange w:id="38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382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18점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83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308080" w14:textId="10E6BAB6" w:rsidR="00241DC1" w:rsidRPr="00640B18" w:rsidDel="00382ED0" w:rsidRDefault="00241DC1">
            <w:pPr>
              <w:spacing w:line="360" w:lineRule="auto"/>
              <w:jc w:val="left"/>
              <w:rPr>
                <w:del w:id="384" w:author="USER" w:date="2020-02-12T10:48:00Z"/>
                <w:rFonts w:ascii="나눔고딕" w:eastAsia="나눔고딕" w:hAnsi="나눔고딕"/>
                <w:color w:val="000000"/>
              </w:rPr>
              <w:pPrChange w:id="385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04240CD5" w14:textId="0D83B702" w:rsidTr="00382ED0">
        <w:trPr>
          <w:gridAfter w:val="1"/>
          <w:wAfter w:w="142" w:type="dxa"/>
          <w:trHeight w:val="348"/>
          <w:del w:id="386" w:author="USER" w:date="2020-02-12T10:48:00Z"/>
          <w:trPrChange w:id="387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88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BF7A081" w14:textId="4A52954E" w:rsidR="00241DC1" w:rsidRPr="00640B18" w:rsidDel="00382ED0" w:rsidRDefault="00241DC1">
            <w:pPr>
              <w:spacing w:line="360" w:lineRule="auto"/>
              <w:jc w:val="left"/>
              <w:rPr>
                <w:del w:id="389" w:author="USER" w:date="2020-02-12T10:48:00Z"/>
                <w:rFonts w:ascii="나눔고딕" w:eastAsia="나눔고딕" w:hAnsi="나눔고딕"/>
                <w:b/>
                <w:color w:val="000000"/>
              </w:rPr>
              <w:pPrChange w:id="39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91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5D558E4" w14:textId="5D36A52E" w:rsidR="00241DC1" w:rsidRPr="00640B18" w:rsidDel="00382ED0" w:rsidRDefault="00241DC1">
            <w:pPr>
              <w:spacing w:line="360" w:lineRule="auto"/>
              <w:jc w:val="left"/>
              <w:rPr>
                <w:del w:id="392" w:author="USER" w:date="2020-02-12T10:48:00Z"/>
                <w:rFonts w:ascii="나눔고딕" w:eastAsia="나눔고딕" w:hAnsi="나눔고딕"/>
                <w:color w:val="000000"/>
              </w:rPr>
              <w:pPrChange w:id="39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94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4C00F7A" w14:textId="146BB95E" w:rsidR="00241DC1" w:rsidRPr="00640B18" w:rsidDel="00382ED0" w:rsidRDefault="00241DC1">
            <w:pPr>
              <w:spacing w:line="360" w:lineRule="auto"/>
              <w:jc w:val="left"/>
              <w:rPr>
                <w:del w:id="395" w:author="USER" w:date="2020-02-12T10:48:00Z"/>
                <w:rFonts w:ascii="나눔고딕" w:eastAsia="나눔고딕" w:hAnsi="나눔고딕"/>
                <w:color w:val="000000"/>
              </w:rPr>
              <w:pPrChange w:id="396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97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7BB00B1" w14:textId="744E9126" w:rsidR="00241DC1" w:rsidRPr="00640B18" w:rsidDel="00382ED0" w:rsidRDefault="00241DC1">
            <w:pPr>
              <w:spacing w:line="360" w:lineRule="auto"/>
              <w:jc w:val="left"/>
              <w:rPr>
                <w:del w:id="398" w:author="USER" w:date="2020-02-12T10:48:00Z"/>
                <w:rFonts w:ascii="나눔고딕" w:eastAsia="나눔고딕" w:hAnsi="나눔고딕"/>
                <w:color w:val="000000"/>
              </w:rPr>
              <w:pPrChange w:id="39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00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2건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01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C1665D6" w14:textId="067A73C6" w:rsidR="00241DC1" w:rsidRPr="00640B18" w:rsidDel="00382ED0" w:rsidRDefault="00241DC1">
            <w:pPr>
              <w:spacing w:line="360" w:lineRule="auto"/>
              <w:jc w:val="left"/>
              <w:rPr>
                <w:del w:id="402" w:author="USER" w:date="2020-02-12T10:48:00Z"/>
                <w:rFonts w:ascii="나눔고딕" w:eastAsia="나눔고딕" w:hAnsi="나눔고딕"/>
                <w:color w:val="000000"/>
              </w:rPr>
              <w:pPrChange w:id="40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04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15점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05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24D8CEC" w14:textId="22B82582" w:rsidR="00241DC1" w:rsidRPr="00640B18" w:rsidDel="00382ED0" w:rsidRDefault="00241DC1">
            <w:pPr>
              <w:spacing w:line="360" w:lineRule="auto"/>
              <w:jc w:val="left"/>
              <w:rPr>
                <w:del w:id="406" w:author="USER" w:date="2020-02-12T10:48:00Z"/>
                <w:rFonts w:ascii="나눔고딕" w:eastAsia="나눔고딕" w:hAnsi="나눔고딕"/>
                <w:color w:val="000000"/>
              </w:rPr>
              <w:pPrChange w:id="407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5E69B6A1" w14:textId="2BF79629" w:rsidTr="00382ED0">
        <w:trPr>
          <w:gridAfter w:val="1"/>
          <w:wAfter w:w="142" w:type="dxa"/>
          <w:trHeight w:val="348"/>
          <w:del w:id="408" w:author="USER" w:date="2020-02-12T10:48:00Z"/>
          <w:trPrChange w:id="409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10" w:author="USER" w:date="2020-02-12T10:50:00Z">
              <w:tcPr>
                <w:tcW w:w="1188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EC22319" w14:textId="5E295C53" w:rsidR="00241DC1" w:rsidRPr="00640B18" w:rsidDel="00382ED0" w:rsidRDefault="00241DC1">
            <w:pPr>
              <w:spacing w:line="360" w:lineRule="auto"/>
              <w:jc w:val="left"/>
              <w:rPr>
                <w:del w:id="411" w:author="USER" w:date="2020-02-12T10:48:00Z"/>
                <w:rFonts w:ascii="나눔고딕" w:eastAsia="나눔고딕" w:hAnsi="나눔고딕"/>
                <w:b/>
                <w:color w:val="000000"/>
              </w:rPr>
              <w:pPrChange w:id="412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13" w:author="USER" w:date="2020-02-12T10:48:00Z">
              <w:r w:rsidRPr="00640B18" w:rsidDel="00382ED0">
                <w:rPr>
                  <w:rFonts w:ascii="나눔고딕" w:eastAsia="나눔고딕" w:hAnsi="나눔고딕" w:hint="eastAsia"/>
                  <w:b/>
                  <w:color w:val="000000"/>
                </w:rPr>
                <w:delText>서비스</w:delText>
              </w:r>
              <w:r w:rsidRPr="00640B18" w:rsidDel="00382ED0">
                <w:rPr>
                  <w:rFonts w:ascii="나눔고딕" w:eastAsia="나눔고딕" w:hAnsi="나눔고딕"/>
                  <w:b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b/>
                  <w:color w:val="000000"/>
                </w:rPr>
                <w:delText>품질</w:delText>
              </w:r>
              <w:r w:rsidRPr="00640B18" w:rsidDel="00382ED0">
                <w:rPr>
                  <w:rFonts w:ascii="나눔고딕" w:eastAsia="나눔고딕" w:hAnsi="나눔고딕"/>
                  <w:b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b/>
                  <w:color w:val="000000"/>
                </w:rPr>
                <w:delText>관리</w:delText>
              </w:r>
            </w:del>
          </w:p>
        </w:tc>
        <w:tc>
          <w:tcPr>
            <w:tcW w:w="23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14" w:author="USER" w:date="2020-02-12T10:50:00Z">
              <w:tcPr>
                <w:tcW w:w="2351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8C9408F" w14:textId="201000D5" w:rsidR="00241DC1" w:rsidRPr="00640B18" w:rsidDel="00382ED0" w:rsidRDefault="00241DC1">
            <w:pPr>
              <w:spacing w:line="360" w:lineRule="auto"/>
              <w:jc w:val="left"/>
              <w:rPr>
                <w:del w:id="415" w:author="USER" w:date="2020-02-12T10:48:00Z"/>
                <w:rFonts w:ascii="나눔고딕" w:eastAsia="나눔고딕" w:hAnsi="나눔고딕"/>
                <w:color w:val="000000"/>
              </w:rPr>
              <w:pPrChange w:id="416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17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버그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처리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건수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18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BBE9CEA" w14:textId="16476AA8" w:rsidR="00241DC1" w:rsidRPr="00640B18" w:rsidDel="00382ED0" w:rsidRDefault="00241DC1">
            <w:pPr>
              <w:spacing w:line="360" w:lineRule="auto"/>
              <w:jc w:val="left"/>
              <w:rPr>
                <w:del w:id="419" w:author="USER" w:date="2020-02-12T10:48:00Z"/>
                <w:rFonts w:ascii="나눔고딕" w:eastAsia="나눔고딕" w:hAnsi="나눔고딕"/>
                <w:color w:val="000000"/>
              </w:rPr>
              <w:pPrChange w:id="420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21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10%</w:delText>
              </w:r>
            </w:del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22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3F3F1A4" w14:textId="06189462" w:rsidR="00241DC1" w:rsidRPr="00640B18" w:rsidDel="00382ED0" w:rsidRDefault="00241DC1">
            <w:pPr>
              <w:spacing w:line="360" w:lineRule="auto"/>
              <w:jc w:val="left"/>
              <w:rPr>
                <w:del w:id="423" w:author="USER" w:date="2020-02-12T10:48:00Z"/>
                <w:rFonts w:ascii="나눔고딕" w:eastAsia="나눔고딕" w:hAnsi="나눔고딕"/>
                <w:color w:val="000000"/>
              </w:rPr>
              <w:pPrChange w:id="424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25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월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10건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이상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26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08A0BBA" w14:textId="729B1BA9" w:rsidR="00241DC1" w:rsidRPr="00640B18" w:rsidDel="00382ED0" w:rsidRDefault="00241DC1">
            <w:pPr>
              <w:spacing w:line="360" w:lineRule="auto"/>
              <w:jc w:val="left"/>
              <w:rPr>
                <w:del w:id="427" w:author="USER" w:date="2020-02-12T10:48:00Z"/>
                <w:rFonts w:ascii="나눔고딕" w:eastAsia="나눔고딕" w:hAnsi="나눔고딕"/>
                <w:color w:val="000000"/>
              </w:rPr>
              <w:pPrChange w:id="428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29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10점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30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AF0AEAB" w14:textId="4AF4CA09" w:rsidR="00241DC1" w:rsidRPr="00640B18" w:rsidDel="00382ED0" w:rsidRDefault="00241DC1">
            <w:pPr>
              <w:spacing w:line="360" w:lineRule="auto"/>
              <w:jc w:val="left"/>
              <w:rPr>
                <w:del w:id="431" w:author="USER" w:date="2020-02-12T10:48:00Z"/>
                <w:rFonts w:ascii="나눔고딕" w:eastAsia="나눔고딕" w:hAnsi="나눔고딕"/>
                <w:color w:val="000000"/>
              </w:rPr>
              <w:pPrChange w:id="432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33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10점</w:delText>
              </w:r>
            </w:del>
          </w:p>
        </w:tc>
      </w:tr>
      <w:tr w:rsidR="00241DC1" w:rsidRPr="0073348D" w:rsidDel="00382ED0" w14:paraId="69CBE224" w14:textId="776AB513" w:rsidTr="00382ED0">
        <w:trPr>
          <w:gridAfter w:val="1"/>
          <w:wAfter w:w="142" w:type="dxa"/>
          <w:trHeight w:val="408"/>
          <w:del w:id="434" w:author="USER" w:date="2020-02-12T10:48:00Z"/>
          <w:trPrChange w:id="435" w:author="USER" w:date="2020-02-12T10:50:00Z">
            <w:trPr>
              <w:gridAfter w:val="1"/>
              <w:trHeight w:val="40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6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8901688" w14:textId="54486308" w:rsidR="00241DC1" w:rsidRPr="00640B18" w:rsidDel="00382ED0" w:rsidRDefault="00241DC1">
            <w:pPr>
              <w:spacing w:line="360" w:lineRule="auto"/>
              <w:jc w:val="left"/>
              <w:rPr>
                <w:del w:id="437" w:author="USER" w:date="2020-02-12T10:48:00Z"/>
                <w:rFonts w:ascii="나눔고딕" w:eastAsia="나눔고딕" w:hAnsi="나눔고딕"/>
                <w:color w:val="000000"/>
              </w:rPr>
              <w:pPrChange w:id="438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9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ABD234A" w14:textId="780C1653" w:rsidR="00241DC1" w:rsidRPr="00640B18" w:rsidDel="00382ED0" w:rsidRDefault="00241DC1">
            <w:pPr>
              <w:spacing w:line="360" w:lineRule="auto"/>
              <w:jc w:val="left"/>
              <w:rPr>
                <w:del w:id="440" w:author="USER" w:date="2020-02-12T10:48:00Z"/>
                <w:rFonts w:ascii="나눔고딕" w:eastAsia="나눔고딕" w:hAnsi="나눔고딕"/>
                <w:color w:val="000000"/>
              </w:rPr>
              <w:pPrChange w:id="44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2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4FFBD73" w14:textId="02C167FD" w:rsidR="00241DC1" w:rsidRPr="00640B18" w:rsidDel="00382ED0" w:rsidRDefault="00241DC1">
            <w:pPr>
              <w:spacing w:line="360" w:lineRule="auto"/>
              <w:jc w:val="left"/>
              <w:rPr>
                <w:del w:id="443" w:author="USER" w:date="2020-02-12T10:48:00Z"/>
                <w:rFonts w:ascii="나눔고딕" w:eastAsia="나눔고딕" w:hAnsi="나눔고딕"/>
                <w:color w:val="000000"/>
              </w:rPr>
              <w:pPrChange w:id="444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45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D2DC66C" w14:textId="52529DA2" w:rsidR="00241DC1" w:rsidRPr="00640B18" w:rsidDel="00382ED0" w:rsidRDefault="00241DC1">
            <w:pPr>
              <w:spacing w:line="360" w:lineRule="auto"/>
              <w:jc w:val="left"/>
              <w:rPr>
                <w:del w:id="446" w:author="USER" w:date="2020-02-12T10:48:00Z"/>
                <w:rFonts w:ascii="나눔고딕" w:eastAsia="나눔고딕" w:hAnsi="나눔고딕"/>
                <w:color w:val="000000"/>
              </w:rPr>
              <w:pPrChange w:id="44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48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월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5건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이상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~ 10건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미만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49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021E505" w14:textId="6709B36F" w:rsidR="00241DC1" w:rsidRPr="00640B18" w:rsidDel="00382ED0" w:rsidRDefault="00241DC1">
            <w:pPr>
              <w:spacing w:line="360" w:lineRule="auto"/>
              <w:jc w:val="left"/>
              <w:rPr>
                <w:del w:id="450" w:author="USER" w:date="2020-02-12T10:48:00Z"/>
                <w:rFonts w:ascii="나눔고딕" w:eastAsia="나눔고딕" w:hAnsi="나눔고딕"/>
                <w:color w:val="000000"/>
              </w:rPr>
              <w:pPrChange w:id="45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52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5점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3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F5BA4BE" w14:textId="7A35A793" w:rsidR="00241DC1" w:rsidRPr="00640B18" w:rsidDel="00382ED0" w:rsidRDefault="00241DC1">
            <w:pPr>
              <w:spacing w:line="360" w:lineRule="auto"/>
              <w:jc w:val="left"/>
              <w:rPr>
                <w:del w:id="454" w:author="USER" w:date="2020-02-12T10:48:00Z"/>
                <w:rFonts w:ascii="나눔고딕" w:eastAsia="나눔고딕" w:hAnsi="나눔고딕"/>
                <w:color w:val="000000"/>
              </w:rPr>
              <w:pPrChange w:id="455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241DC1" w:rsidRPr="0073348D" w:rsidDel="00382ED0" w14:paraId="5E9B036C" w14:textId="4B188258" w:rsidTr="00382ED0">
        <w:trPr>
          <w:gridAfter w:val="1"/>
          <w:wAfter w:w="142" w:type="dxa"/>
          <w:trHeight w:val="348"/>
          <w:del w:id="456" w:author="USER" w:date="2020-02-12T10:48:00Z"/>
          <w:trPrChange w:id="457" w:author="USER" w:date="2020-02-12T10:50:00Z">
            <w:trPr>
              <w:gridAfter w:val="1"/>
              <w:trHeight w:val="34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8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0954DD2" w14:textId="53B191B6" w:rsidR="00241DC1" w:rsidRPr="00640B18" w:rsidDel="00382ED0" w:rsidRDefault="00241DC1">
            <w:pPr>
              <w:spacing w:line="360" w:lineRule="auto"/>
              <w:jc w:val="left"/>
              <w:rPr>
                <w:del w:id="459" w:author="USER" w:date="2020-02-12T10:48:00Z"/>
                <w:rFonts w:ascii="나눔고딕" w:eastAsia="나눔고딕" w:hAnsi="나눔고딕"/>
                <w:color w:val="000000"/>
              </w:rPr>
              <w:pPrChange w:id="460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3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61" w:author="USER" w:date="2020-02-12T10:50:00Z">
              <w:tcPr>
                <w:tcW w:w="2351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AD73660" w14:textId="17038041" w:rsidR="00241DC1" w:rsidRPr="00640B18" w:rsidDel="00382ED0" w:rsidRDefault="00241DC1">
            <w:pPr>
              <w:spacing w:line="360" w:lineRule="auto"/>
              <w:jc w:val="left"/>
              <w:rPr>
                <w:del w:id="462" w:author="USER" w:date="2020-02-12T10:48:00Z"/>
                <w:rFonts w:ascii="나눔고딕" w:eastAsia="나눔고딕" w:hAnsi="나눔고딕"/>
                <w:color w:val="000000"/>
              </w:rPr>
              <w:pPrChange w:id="463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64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보안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처리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건수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65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D4DC67C" w14:textId="6F7EC28A" w:rsidR="00241DC1" w:rsidRPr="00640B18" w:rsidDel="00382ED0" w:rsidRDefault="00241DC1">
            <w:pPr>
              <w:spacing w:line="360" w:lineRule="auto"/>
              <w:jc w:val="left"/>
              <w:rPr>
                <w:del w:id="466" w:author="USER" w:date="2020-02-12T10:48:00Z"/>
                <w:rFonts w:ascii="나눔고딕" w:eastAsia="나눔고딕" w:hAnsi="나눔고딕"/>
                <w:color w:val="000000"/>
              </w:rPr>
              <w:pPrChange w:id="467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68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10%</w:delText>
              </w:r>
            </w:del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69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5B3B313" w14:textId="3F1CEFD5" w:rsidR="00241DC1" w:rsidRPr="00640B18" w:rsidDel="00382ED0" w:rsidRDefault="00241DC1">
            <w:pPr>
              <w:spacing w:line="360" w:lineRule="auto"/>
              <w:jc w:val="left"/>
              <w:rPr>
                <w:del w:id="470" w:author="USER" w:date="2020-02-12T10:48:00Z"/>
                <w:rFonts w:ascii="나눔고딕" w:eastAsia="나눔고딕" w:hAnsi="나눔고딕"/>
                <w:color w:val="000000"/>
              </w:rPr>
              <w:pPrChange w:id="471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72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월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5건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이상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73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9E9E26E" w14:textId="24A9AFE2" w:rsidR="00241DC1" w:rsidRPr="00640B18" w:rsidDel="00382ED0" w:rsidRDefault="00241DC1">
            <w:pPr>
              <w:spacing w:line="360" w:lineRule="auto"/>
              <w:jc w:val="left"/>
              <w:rPr>
                <w:del w:id="474" w:author="USER" w:date="2020-02-12T10:48:00Z"/>
                <w:rFonts w:ascii="나눔고딕" w:eastAsia="나눔고딕" w:hAnsi="나눔고딕"/>
                <w:color w:val="000000"/>
              </w:rPr>
              <w:pPrChange w:id="475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76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10점</w:delText>
              </w:r>
            </w:del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77" w:author="USER" w:date="2020-02-12T10:50:00Z">
              <w:tcPr>
                <w:tcW w:w="1134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CA0599E" w14:textId="3E3D2746" w:rsidR="00241DC1" w:rsidRPr="00640B18" w:rsidDel="00382ED0" w:rsidRDefault="00241DC1">
            <w:pPr>
              <w:spacing w:line="360" w:lineRule="auto"/>
              <w:jc w:val="left"/>
              <w:rPr>
                <w:del w:id="478" w:author="USER" w:date="2020-02-12T10:48:00Z"/>
                <w:rFonts w:ascii="나눔고딕" w:eastAsia="나눔고딕" w:hAnsi="나눔고딕"/>
                <w:color w:val="000000"/>
              </w:rPr>
              <w:pPrChange w:id="47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80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10점</w:delText>
              </w:r>
            </w:del>
          </w:p>
        </w:tc>
      </w:tr>
      <w:tr w:rsidR="00241DC1" w:rsidRPr="0073348D" w:rsidDel="00382ED0" w14:paraId="782D16B5" w14:textId="0133DC9F" w:rsidTr="00382ED0">
        <w:trPr>
          <w:gridAfter w:val="1"/>
          <w:wAfter w:w="142" w:type="dxa"/>
          <w:trHeight w:val="408"/>
          <w:del w:id="481" w:author="USER" w:date="2020-02-12T10:48:00Z"/>
          <w:trPrChange w:id="482" w:author="USER" w:date="2020-02-12T10:50:00Z">
            <w:trPr>
              <w:gridAfter w:val="1"/>
              <w:trHeight w:val="408"/>
            </w:trPr>
          </w:trPrChange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83" w:author="USER" w:date="2020-02-12T10:50:00Z">
              <w:tcPr>
                <w:tcW w:w="1188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BDF3E57" w14:textId="064D429D" w:rsidR="00241DC1" w:rsidRPr="00640B18" w:rsidDel="00382ED0" w:rsidRDefault="00241DC1">
            <w:pPr>
              <w:spacing w:line="360" w:lineRule="auto"/>
              <w:jc w:val="left"/>
              <w:rPr>
                <w:del w:id="484" w:author="USER" w:date="2020-02-12T10:48:00Z"/>
                <w:rFonts w:ascii="나눔고딕" w:eastAsia="나눔고딕" w:hAnsi="나눔고딕"/>
                <w:color w:val="000000"/>
              </w:rPr>
              <w:pPrChange w:id="485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86" w:author="USER" w:date="2020-02-12T10:50:00Z">
              <w:tcPr>
                <w:tcW w:w="2351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E679654" w14:textId="5D012FF0" w:rsidR="00241DC1" w:rsidRPr="00640B18" w:rsidDel="00382ED0" w:rsidRDefault="00241DC1">
            <w:pPr>
              <w:spacing w:line="360" w:lineRule="auto"/>
              <w:jc w:val="left"/>
              <w:rPr>
                <w:del w:id="487" w:author="USER" w:date="2020-02-12T10:48:00Z"/>
                <w:rFonts w:ascii="나눔고딕" w:eastAsia="나눔고딕" w:hAnsi="나눔고딕"/>
                <w:color w:val="000000"/>
              </w:rPr>
              <w:pPrChange w:id="488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89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6FEDEC5" w14:textId="1198FF27" w:rsidR="00241DC1" w:rsidRPr="00640B18" w:rsidDel="00382ED0" w:rsidRDefault="00241DC1">
            <w:pPr>
              <w:spacing w:line="360" w:lineRule="auto"/>
              <w:jc w:val="left"/>
              <w:rPr>
                <w:del w:id="490" w:author="USER" w:date="2020-02-12T10:48:00Z"/>
                <w:rFonts w:ascii="나눔고딕" w:eastAsia="나눔고딕" w:hAnsi="나눔고딕"/>
                <w:color w:val="000000"/>
              </w:rPr>
              <w:pPrChange w:id="491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92" w:author="USER" w:date="2020-02-12T10:50:00Z">
              <w:tcPr>
                <w:tcW w:w="283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DA5D811" w14:textId="7D6D5A36" w:rsidR="00241DC1" w:rsidRPr="00640B18" w:rsidDel="00382ED0" w:rsidRDefault="00241DC1">
            <w:pPr>
              <w:spacing w:line="360" w:lineRule="auto"/>
              <w:jc w:val="left"/>
              <w:rPr>
                <w:del w:id="493" w:author="USER" w:date="2020-02-12T10:48:00Z"/>
                <w:rFonts w:ascii="나눔고딕" w:eastAsia="나눔고딕" w:hAnsi="나눔고딕"/>
                <w:color w:val="000000"/>
              </w:rPr>
              <w:pPrChange w:id="494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95" w:author="USER" w:date="2020-02-12T10:48:00Z"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 월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2건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이상</w:delText>
              </w:r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 xml:space="preserve"> ~ 5건 </w:delText>
              </w:r>
              <w:r w:rsidRPr="00640B18" w:rsidDel="00382ED0">
                <w:rPr>
                  <w:rFonts w:ascii="나눔고딕" w:eastAsia="나눔고딕" w:hAnsi="나눔고딕" w:hint="eastAsia"/>
                  <w:color w:val="000000"/>
                </w:rPr>
                <w:delText>미만</w:delText>
              </w:r>
            </w:del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96" w:author="USER" w:date="2020-02-12T10:50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E5ED134" w14:textId="605B9B37" w:rsidR="00241DC1" w:rsidRPr="00640B18" w:rsidDel="00382ED0" w:rsidRDefault="00241DC1">
            <w:pPr>
              <w:spacing w:line="360" w:lineRule="auto"/>
              <w:jc w:val="left"/>
              <w:rPr>
                <w:del w:id="497" w:author="USER" w:date="2020-02-12T10:48:00Z"/>
                <w:rFonts w:ascii="나눔고딕" w:eastAsia="나눔고딕" w:hAnsi="나눔고딕"/>
                <w:color w:val="000000"/>
              </w:rPr>
              <w:pPrChange w:id="498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del w:id="499" w:author="USER" w:date="2020-02-12T10:48:00Z">
              <w:r w:rsidRPr="00640B18" w:rsidDel="00382ED0">
                <w:rPr>
                  <w:rFonts w:ascii="나눔고딕" w:eastAsia="나눔고딕" w:hAnsi="나눔고딕"/>
                  <w:color w:val="000000"/>
                </w:rPr>
                <w:delText>5점</w:delText>
              </w:r>
            </w:del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00" w:author="USER" w:date="2020-02-12T10:50:00Z">
              <w:tcPr>
                <w:tcW w:w="1134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68C873E" w14:textId="355E6420" w:rsidR="00241DC1" w:rsidRPr="00640B18" w:rsidDel="00382ED0" w:rsidRDefault="00241DC1">
            <w:pPr>
              <w:spacing w:line="360" w:lineRule="auto"/>
              <w:jc w:val="left"/>
              <w:rPr>
                <w:del w:id="501" w:author="USER" w:date="2020-02-12T10:48:00Z"/>
                <w:rFonts w:ascii="나눔고딕" w:eastAsia="나눔고딕" w:hAnsi="나눔고딕"/>
                <w:color w:val="000000"/>
              </w:rPr>
              <w:pPrChange w:id="502" w:author="USER" w:date="2020-02-12T10:48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</w:p>
        </w:tc>
      </w:tr>
      <w:tr w:rsidR="00382ED0" w:rsidRPr="00382ED0" w14:paraId="66D3DD1D" w14:textId="77777777" w:rsidTr="00382ED0">
        <w:trPr>
          <w:trHeight w:val="720"/>
          <w:ins w:id="503" w:author="USER" w:date="2020-02-12T10:48:00Z"/>
          <w:trPrChange w:id="504" w:author="USER" w:date="2020-02-12T10:50:00Z">
            <w:trPr>
              <w:trHeight w:val="720"/>
            </w:trPr>
          </w:trPrChange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  <w:tcPrChange w:id="505" w:author="USER" w:date="2020-02-12T10:50:00Z">
              <w:tcPr>
                <w:tcW w:w="18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vAlign w:val="center"/>
                <w:hideMark/>
              </w:tcPr>
            </w:tcPrChange>
          </w:tcPr>
          <w:p w14:paraId="0023D7D5" w14:textId="77777777" w:rsidR="00382ED0" w:rsidRPr="00382ED0" w:rsidRDefault="00382ED0">
            <w:pPr>
              <w:widowControl/>
              <w:wordWrap/>
              <w:autoSpaceDE/>
              <w:autoSpaceDN/>
              <w:jc w:val="left"/>
              <w:rPr>
                <w:ins w:id="506" w:author="USER" w:date="2020-02-12T10:48:00Z"/>
                <w:rFonts w:ascii="나눔고딕" w:eastAsia="나눔고딕" w:hAnsi="나눔고딕"/>
                <w:b/>
                <w:bCs/>
                <w:color w:val="000000"/>
                <w:rPrChange w:id="507" w:author="USER" w:date="2020-02-12T10:50:00Z">
                  <w:rPr>
                    <w:ins w:id="508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  <w:pPrChange w:id="509" w:author="USER" w:date="2020-02-12T10:48:00Z">
                <w:pPr>
                  <w:widowControl/>
                  <w:wordWrap/>
                  <w:autoSpaceDE/>
                  <w:autoSpaceDN/>
                  <w:jc w:val="center"/>
                </w:pPr>
              </w:pPrChange>
            </w:pPr>
            <w:ins w:id="510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11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구분</w:t>
              </w:r>
            </w:ins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  <w:tcPrChange w:id="512" w:author="USER" w:date="2020-02-12T10:50:00Z">
              <w:tcPr>
                <w:tcW w:w="4394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vAlign w:val="center"/>
                <w:hideMark/>
              </w:tcPr>
            </w:tcPrChange>
          </w:tcPr>
          <w:p w14:paraId="7A1BB462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513" w:author="USER" w:date="2020-02-12T10:48:00Z"/>
                <w:rFonts w:ascii="나눔고딕" w:eastAsia="나눔고딕" w:hAnsi="나눔고딕"/>
                <w:b/>
                <w:bCs/>
                <w:color w:val="000000"/>
                <w:rPrChange w:id="514" w:author="USER" w:date="2020-02-12T10:50:00Z">
                  <w:rPr>
                    <w:ins w:id="515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516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17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지표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518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19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정의</w:t>
              </w:r>
            </w:ins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  <w:tcPrChange w:id="520" w:author="USER" w:date="2020-02-12T10:50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vAlign w:val="center"/>
                <w:hideMark/>
              </w:tcPr>
            </w:tcPrChange>
          </w:tcPr>
          <w:p w14:paraId="13E401AD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521" w:author="USER" w:date="2020-02-12T10:48:00Z"/>
                <w:rFonts w:ascii="나눔고딕" w:eastAsia="나눔고딕" w:hAnsi="나눔고딕"/>
                <w:b/>
                <w:bCs/>
                <w:color w:val="000000"/>
                <w:rPrChange w:id="522" w:author="USER" w:date="2020-02-12T10:50:00Z">
                  <w:rPr>
                    <w:ins w:id="523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524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25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기대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526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27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수준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  <w:tcPrChange w:id="528" w:author="USER" w:date="2020-02-12T10:50:00Z">
              <w:tcPr>
                <w:tcW w:w="193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vAlign w:val="center"/>
                <w:hideMark/>
              </w:tcPr>
            </w:tcPrChange>
          </w:tcPr>
          <w:p w14:paraId="2D210544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529" w:author="USER" w:date="2020-02-12T10:48:00Z"/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ins w:id="530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sz w:val="20"/>
                  <w:szCs w:val="20"/>
                </w:rPr>
                <w:t>점수</w:t>
              </w:r>
            </w:ins>
          </w:p>
        </w:tc>
      </w:tr>
      <w:tr w:rsidR="00382ED0" w:rsidRPr="00382ED0" w14:paraId="1895C5BA" w14:textId="77777777" w:rsidTr="00382ED0">
        <w:trPr>
          <w:trHeight w:val="441"/>
          <w:ins w:id="531" w:author="USER" w:date="2020-02-12T10:48:00Z"/>
          <w:trPrChange w:id="532" w:author="USER" w:date="2020-02-12T10:51:00Z">
            <w:trPr>
              <w:trHeight w:val="343"/>
            </w:trPr>
          </w:trPrChange>
        </w:trPr>
        <w:tc>
          <w:tcPr>
            <w:tcW w:w="183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533" w:author="USER" w:date="2020-02-12T10:51:00Z">
              <w:tcPr>
                <w:tcW w:w="1838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C81BCF9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534" w:author="USER" w:date="2020-02-12T10:49:00Z"/>
                <w:rFonts w:ascii="나눔고딕" w:eastAsia="나눔고딕" w:hAnsi="나눔고딕"/>
                <w:b/>
                <w:bCs/>
                <w:color w:val="000000"/>
                <w:rPrChange w:id="535" w:author="USER" w:date="2020-02-12T10:50:00Z">
                  <w:rPr>
                    <w:ins w:id="536" w:author="USER" w:date="2020-02-12T10:49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537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38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서비스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539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서스테이닝 </w:t>
              </w:r>
            </w:ins>
          </w:p>
          <w:p w14:paraId="68D69273" w14:textId="6417B4D8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540" w:author="USER" w:date="2020-02-12T10:48:00Z"/>
                <w:rFonts w:ascii="나눔고딕" w:eastAsia="나눔고딕" w:hAnsi="나눔고딕"/>
                <w:b/>
                <w:bCs/>
                <w:color w:val="000000"/>
                <w:rPrChange w:id="541" w:author="USER" w:date="2020-02-12T10:50:00Z">
                  <w:rPr>
                    <w:ins w:id="542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543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44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및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545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46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 운영</w:t>
              </w:r>
            </w:ins>
          </w:p>
        </w:tc>
        <w:tc>
          <w:tcPr>
            <w:tcW w:w="439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547" w:author="USER" w:date="2020-02-12T10:51:00Z">
              <w:tcPr>
                <w:tcW w:w="4394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ABD3BB8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48" w:author="USER" w:date="2020-02-12T10:48:00Z"/>
                <w:rFonts w:ascii="나눔고딕" w:eastAsia="나눔고딕" w:hAnsi="나눔고딕"/>
                <w:b/>
                <w:bCs/>
                <w:color w:val="000000"/>
                <w:rPrChange w:id="549" w:author="USER" w:date="2020-02-12T10:50:00Z">
                  <w:rPr>
                    <w:ins w:id="550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551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52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서비스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553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54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장애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555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556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건수</w:t>
              </w:r>
            </w:ins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557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8A8B193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58" w:author="USER" w:date="2020-02-12T10:48:00Z"/>
                <w:rFonts w:ascii="나눔고딕" w:eastAsia="나눔고딕" w:hAnsi="나눔고딕"/>
                <w:color w:val="000000"/>
                <w:rPrChange w:id="559" w:author="USER" w:date="2020-02-12T10:50:00Z">
                  <w:rPr>
                    <w:ins w:id="560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561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562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>0건 : 20</w:t>
              </w:r>
            </w:ins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563" w:author="USER" w:date="2020-02-12T10:51:00Z">
              <w:tcPr>
                <w:tcW w:w="1938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AB122EE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564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  <w:ins w:id="565" w:author="USER" w:date="2020-02-12T10:48:00Z">
              <w:r w:rsidRPr="00382ED0">
                <w:rPr>
                  <w:rFonts w:ascii="나눔고딕" w:eastAsia="나눔고딕" w:hAnsi="나눔고딕" w:hint="eastAsia"/>
                  <w:color w:val="000000"/>
                  <w:sz w:val="20"/>
                  <w:szCs w:val="20"/>
                </w:rPr>
                <w:t>20점</w:t>
              </w:r>
            </w:ins>
          </w:p>
        </w:tc>
      </w:tr>
      <w:tr w:rsidR="00382ED0" w:rsidRPr="00382ED0" w14:paraId="11AB94FC" w14:textId="77777777" w:rsidTr="00382ED0">
        <w:trPr>
          <w:trHeight w:val="442"/>
          <w:ins w:id="566" w:author="USER" w:date="2020-02-12T10:48:00Z"/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2C10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67" w:author="USER" w:date="2020-02-12T10:48:00Z"/>
                <w:rFonts w:ascii="나눔고딕" w:eastAsia="나눔고딕" w:hAnsi="나눔고딕"/>
                <w:b/>
                <w:bCs/>
                <w:color w:val="000000"/>
                <w:rPrChange w:id="568" w:author="USER" w:date="2020-02-12T10:50:00Z">
                  <w:rPr>
                    <w:ins w:id="569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4431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70" w:author="USER" w:date="2020-02-12T10:48:00Z"/>
                <w:rFonts w:ascii="나눔고딕" w:eastAsia="나눔고딕" w:hAnsi="나눔고딕"/>
                <w:b/>
                <w:bCs/>
                <w:color w:val="000000"/>
                <w:rPrChange w:id="571" w:author="USER" w:date="2020-02-12T10:50:00Z">
                  <w:rPr>
                    <w:ins w:id="572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6F89A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73" w:author="USER" w:date="2020-02-12T10:48:00Z"/>
                <w:rFonts w:ascii="나눔고딕" w:eastAsia="나눔고딕" w:hAnsi="나눔고딕"/>
                <w:color w:val="000000"/>
                <w:rPrChange w:id="574" w:author="USER" w:date="2020-02-12T10:50:00Z">
                  <w:rPr>
                    <w:ins w:id="575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576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57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>1 ~ 2건 : 18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BD588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78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64381585" w14:textId="77777777" w:rsidTr="00382ED0">
        <w:trPr>
          <w:trHeight w:val="442"/>
          <w:ins w:id="579" w:author="USER" w:date="2020-02-12T10:48:00Z"/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F321A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80" w:author="USER" w:date="2020-02-12T10:48:00Z"/>
                <w:rFonts w:ascii="나눔고딕" w:eastAsia="나눔고딕" w:hAnsi="나눔고딕"/>
                <w:b/>
                <w:bCs/>
                <w:color w:val="000000"/>
                <w:rPrChange w:id="581" w:author="USER" w:date="2020-02-12T10:50:00Z">
                  <w:rPr>
                    <w:ins w:id="582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2163D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83" w:author="USER" w:date="2020-02-12T10:48:00Z"/>
                <w:rFonts w:ascii="나눔고딕" w:eastAsia="나눔고딕" w:hAnsi="나눔고딕"/>
                <w:b/>
                <w:bCs/>
                <w:color w:val="000000"/>
                <w:rPrChange w:id="584" w:author="USER" w:date="2020-02-12T10:50:00Z">
                  <w:rPr>
                    <w:ins w:id="585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C19AB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86" w:author="USER" w:date="2020-02-12T10:48:00Z"/>
                <w:rFonts w:ascii="나눔고딕" w:eastAsia="나눔고딕" w:hAnsi="나눔고딕"/>
                <w:color w:val="000000"/>
                <w:rPrChange w:id="587" w:author="USER" w:date="2020-02-12T10:50:00Z">
                  <w:rPr>
                    <w:ins w:id="588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589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590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>3 ~ 5건 : 15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AA89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91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046A5A05" w14:textId="77777777" w:rsidTr="00382ED0">
        <w:trPr>
          <w:trHeight w:val="442"/>
          <w:ins w:id="592" w:author="USER" w:date="2020-02-12T10:48:00Z"/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E81A8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93" w:author="USER" w:date="2020-02-12T10:48:00Z"/>
                <w:rFonts w:ascii="나눔고딕" w:eastAsia="나눔고딕" w:hAnsi="나눔고딕"/>
                <w:b/>
                <w:bCs/>
                <w:color w:val="000000"/>
                <w:rPrChange w:id="594" w:author="USER" w:date="2020-02-12T10:50:00Z">
                  <w:rPr>
                    <w:ins w:id="595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0EAEB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96" w:author="USER" w:date="2020-02-12T10:48:00Z"/>
                <w:rFonts w:ascii="나눔고딕" w:eastAsia="나눔고딕" w:hAnsi="나눔고딕"/>
                <w:b/>
                <w:bCs/>
                <w:color w:val="000000"/>
                <w:rPrChange w:id="597" w:author="USER" w:date="2020-02-12T10:50:00Z">
                  <w:rPr>
                    <w:ins w:id="598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0E786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599" w:author="USER" w:date="2020-02-12T10:48:00Z"/>
                <w:rFonts w:ascii="나눔고딕" w:eastAsia="나눔고딕" w:hAnsi="나눔고딕"/>
                <w:color w:val="000000"/>
                <w:rPrChange w:id="600" w:author="USER" w:date="2020-02-12T10:50:00Z">
                  <w:rPr>
                    <w:ins w:id="601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602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60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>5 ~ 9건 : 10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EFBB1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04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20619CAB" w14:textId="77777777" w:rsidTr="00382ED0">
        <w:trPr>
          <w:trHeight w:val="441"/>
          <w:ins w:id="605" w:author="USER" w:date="2020-02-12T10:48:00Z"/>
          <w:trPrChange w:id="606" w:author="USER" w:date="2020-02-12T10:51:00Z">
            <w:trPr>
              <w:trHeight w:val="421"/>
            </w:trPr>
          </w:trPrChange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07" w:author="USER" w:date="2020-02-12T10:51:00Z">
              <w:tcPr>
                <w:tcW w:w="18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F0C2570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08" w:author="USER" w:date="2020-02-12T10:48:00Z"/>
                <w:rFonts w:ascii="나눔고딕" w:eastAsia="나눔고딕" w:hAnsi="나눔고딕"/>
                <w:b/>
                <w:bCs/>
                <w:color w:val="000000"/>
                <w:rPrChange w:id="609" w:author="USER" w:date="2020-02-12T10:50:00Z">
                  <w:rPr>
                    <w:ins w:id="610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  <w:tcPrChange w:id="611" w:author="USER" w:date="2020-02-12T10:51:00Z">
              <w:tcPr>
                <w:tcW w:w="4394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0053FAA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12" w:author="USER" w:date="2020-02-12T10:48:00Z"/>
                <w:rFonts w:ascii="나눔고딕" w:eastAsia="나눔고딕" w:hAnsi="나눔고딕"/>
                <w:color w:val="000000"/>
                <w:rPrChange w:id="613" w:author="USER" w:date="2020-02-12T10:50:00Z">
                  <w:rPr>
                    <w:ins w:id="614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615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616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서스테이닝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617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618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처리율</w:t>
              </w:r>
              <w:r w:rsidRPr="00382ED0">
                <w:rPr>
                  <w:rFonts w:ascii="나눔고딕" w:eastAsia="나눔고딕" w:hAnsi="나눔고딕"/>
                  <w:color w:val="000000"/>
                  <w:rPrChange w:id="619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>- JDK 11</w:t>
              </w:r>
              <w:r w:rsidRPr="00382ED0">
                <w:rPr>
                  <w:rFonts w:ascii="나눔고딕" w:eastAsia="나눔고딕" w:hAnsi="나눔고딕"/>
                  <w:color w:val="000000"/>
                  <w:rPrChange w:id="620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>- Springboot 2.0</w:t>
              </w:r>
              <w:r w:rsidRPr="00382ED0">
                <w:rPr>
                  <w:rFonts w:ascii="나눔고딕" w:eastAsia="나눔고딕" w:hAnsi="나눔고딕"/>
                  <w:color w:val="000000"/>
                  <w:rPrChange w:id="621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 xml:space="preserve">- grinder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622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버전</w:t>
              </w:r>
              <w:r w:rsidRPr="00382ED0">
                <w:rPr>
                  <w:rFonts w:ascii="나눔고딕" w:eastAsia="나눔고딕" w:hAnsi="나눔고딕"/>
                  <w:color w:val="000000"/>
                  <w:rPrChange w:id="62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624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업그레이드</w:t>
              </w:r>
              <w:r w:rsidRPr="00382ED0">
                <w:rPr>
                  <w:rFonts w:ascii="나눔고딕" w:eastAsia="나눔고딕" w:hAnsi="나눔고딕"/>
                  <w:color w:val="000000"/>
                  <w:rPrChange w:id="62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 xml:space="preserve">- BTS1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62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신규버전</w:t>
              </w:r>
              <w:r w:rsidRPr="00382ED0">
                <w:rPr>
                  <w:rFonts w:ascii="나눔고딕" w:eastAsia="나눔고딕" w:hAnsi="나눔고딕"/>
                  <w:color w:val="000000"/>
                  <w:rPrChange w:id="62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628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업그레이드</w:t>
              </w:r>
            </w:ins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629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468078B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30" w:author="USER" w:date="2020-02-12T10:48:00Z"/>
                <w:rFonts w:ascii="나눔고딕" w:eastAsia="나눔고딕" w:hAnsi="나눔고딕"/>
                <w:color w:val="000000"/>
                <w:rPrChange w:id="631" w:author="USER" w:date="2020-02-12T10:50:00Z">
                  <w:rPr>
                    <w:ins w:id="632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633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634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90%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635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이상</w:t>
              </w:r>
              <w:r w:rsidRPr="00382ED0">
                <w:rPr>
                  <w:rFonts w:ascii="나눔고딕" w:eastAsia="나눔고딕" w:hAnsi="나눔고딕"/>
                  <w:color w:val="000000"/>
                  <w:rPrChange w:id="636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20</w:t>
              </w:r>
            </w:ins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637" w:author="USER" w:date="2020-02-12T10:51:00Z">
              <w:tcPr>
                <w:tcW w:w="1938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5F62E79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638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  <w:ins w:id="639" w:author="USER" w:date="2020-02-12T10:48:00Z">
              <w:r w:rsidRPr="00382ED0">
                <w:rPr>
                  <w:rFonts w:ascii="나눔고딕" w:eastAsia="나눔고딕" w:hAnsi="나눔고딕" w:hint="eastAsia"/>
                  <w:color w:val="000000"/>
                  <w:sz w:val="20"/>
                  <w:szCs w:val="20"/>
                </w:rPr>
                <w:t>20점</w:t>
              </w:r>
            </w:ins>
          </w:p>
        </w:tc>
      </w:tr>
      <w:tr w:rsidR="00382ED0" w:rsidRPr="00382ED0" w14:paraId="7A61AB3F" w14:textId="77777777" w:rsidTr="00382ED0">
        <w:trPr>
          <w:trHeight w:val="442"/>
          <w:ins w:id="640" w:author="USER" w:date="2020-02-12T10:48:00Z"/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41540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41" w:author="USER" w:date="2020-02-12T10:48:00Z"/>
                <w:rFonts w:ascii="나눔고딕" w:eastAsia="나눔고딕" w:hAnsi="나눔고딕"/>
                <w:b/>
                <w:bCs/>
                <w:color w:val="000000"/>
                <w:rPrChange w:id="642" w:author="USER" w:date="2020-02-12T10:50:00Z">
                  <w:rPr>
                    <w:ins w:id="643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01CE2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44" w:author="USER" w:date="2020-02-12T10:48:00Z"/>
                <w:rFonts w:ascii="나눔고딕" w:eastAsia="나눔고딕" w:hAnsi="나눔고딕"/>
                <w:color w:val="000000"/>
                <w:rPrChange w:id="645" w:author="USER" w:date="2020-02-12T10:50:00Z">
                  <w:rPr>
                    <w:ins w:id="646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0BB68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47" w:author="USER" w:date="2020-02-12T10:48:00Z"/>
                <w:rFonts w:ascii="나눔고딕" w:eastAsia="나눔고딕" w:hAnsi="나눔고딕"/>
                <w:color w:val="000000"/>
                <w:rPrChange w:id="648" w:author="USER" w:date="2020-02-12T10:50:00Z">
                  <w:rPr>
                    <w:ins w:id="649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650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651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80% ~ 90%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652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Pr="00382ED0">
                <w:rPr>
                  <w:rFonts w:ascii="나눔고딕" w:eastAsia="나눔고딕" w:hAnsi="나눔고딕"/>
                  <w:color w:val="000000"/>
                  <w:rPrChange w:id="65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18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24C30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54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1A561FFB" w14:textId="77777777" w:rsidTr="00382ED0">
        <w:trPr>
          <w:trHeight w:val="442"/>
          <w:ins w:id="655" w:author="USER" w:date="2020-02-12T10:48:00Z"/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799D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56" w:author="USER" w:date="2020-02-12T10:48:00Z"/>
                <w:rFonts w:ascii="나눔고딕" w:eastAsia="나눔고딕" w:hAnsi="나눔고딕"/>
                <w:b/>
                <w:bCs/>
                <w:color w:val="000000"/>
                <w:rPrChange w:id="657" w:author="USER" w:date="2020-02-12T10:50:00Z">
                  <w:rPr>
                    <w:ins w:id="658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D3AE7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59" w:author="USER" w:date="2020-02-12T10:48:00Z"/>
                <w:rFonts w:ascii="나눔고딕" w:eastAsia="나눔고딕" w:hAnsi="나눔고딕"/>
                <w:color w:val="000000"/>
                <w:rPrChange w:id="660" w:author="USER" w:date="2020-02-12T10:50:00Z">
                  <w:rPr>
                    <w:ins w:id="661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9729A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62" w:author="USER" w:date="2020-02-12T10:48:00Z"/>
                <w:rFonts w:ascii="나눔고딕" w:eastAsia="나눔고딕" w:hAnsi="나눔고딕"/>
                <w:color w:val="000000"/>
                <w:rPrChange w:id="663" w:author="USER" w:date="2020-02-12T10:50:00Z">
                  <w:rPr>
                    <w:ins w:id="664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665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666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70% ~ 80%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667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Pr="00382ED0">
                <w:rPr>
                  <w:rFonts w:ascii="나눔고딕" w:eastAsia="나눔고딕" w:hAnsi="나눔고딕"/>
                  <w:color w:val="000000"/>
                  <w:rPrChange w:id="668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15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711C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69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662C72DC" w14:textId="77777777" w:rsidTr="00382ED0">
        <w:tblPrEx>
          <w:tblPrExChange w:id="670" w:author="USER" w:date="2020-02-12T10:51:00Z">
            <w:tblPrEx>
              <w:tblW w:w="9918" w:type="dxa"/>
            </w:tblPrEx>
          </w:tblPrExChange>
        </w:tblPrEx>
        <w:trPr>
          <w:trHeight w:val="442"/>
          <w:ins w:id="671" w:author="USER" w:date="2020-02-12T10:48:00Z"/>
          <w:trPrChange w:id="672" w:author="USER" w:date="2020-02-12T10:51:00Z">
            <w:trPr>
              <w:gridAfter w:val="0"/>
              <w:trHeight w:val="58"/>
            </w:trPr>
          </w:trPrChange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73" w:author="USER" w:date="2020-02-12T10:51:00Z">
              <w:tcPr>
                <w:tcW w:w="18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515ADBB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74" w:author="USER" w:date="2020-02-12T10:48:00Z"/>
                <w:rFonts w:ascii="나눔고딕" w:eastAsia="나눔고딕" w:hAnsi="나눔고딕"/>
                <w:b/>
                <w:bCs/>
                <w:color w:val="000000"/>
                <w:rPrChange w:id="675" w:author="USER" w:date="2020-02-12T10:50:00Z">
                  <w:rPr>
                    <w:ins w:id="676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77" w:author="USER" w:date="2020-02-12T10:51:00Z">
              <w:tcPr>
                <w:tcW w:w="4394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BB6DF0F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78" w:author="USER" w:date="2020-02-12T10:48:00Z"/>
                <w:rFonts w:ascii="나눔고딕" w:eastAsia="나눔고딕" w:hAnsi="나눔고딕"/>
                <w:color w:val="000000"/>
                <w:rPrChange w:id="679" w:author="USER" w:date="2020-02-12T10:50:00Z">
                  <w:rPr>
                    <w:ins w:id="680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681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19833AB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82" w:author="USER" w:date="2020-02-12T10:48:00Z"/>
                <w:rFonts w:ascii="나눔고딕" w:eastAsia="나눔고딕" w:hAnsi="나눔고딕"/>
                <w:color w:val="000000"/>
                <w:rPrChange w:id="683" w:author="USER" w:date="2020-02-12T10:50:00Z">
                  <w:rPr>
                    <w:ins w:id="684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685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686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60% ~ 70%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687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Pr="00382ED0">
                <w:rPr>
                  <w:rFonts w:ascii="나눔고딕" w:eastAsia="나눔고딕" w:hAnsi="나눔고딕"/>
                  <w:color w:val="000000"/>
                  <w:rPrChange w:id="688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12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9" w:author="USER" w:date="2020-02-12T10:51:00Z">
              <w:tcPr>
                <w:tcW w:w="1276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02EC35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690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3640157C" w14:textId="77777777" w:rsidTr="00382ED0">
        <w:tblPrEx>
          <w:tblPrExChange w:id="691" w:author="USER" w:date="2020-02-12T10:51:00Z">
            <w:tblPrEx>
              <w:tblW w:w="9918" w:type="dxa"/>
            </w:tblPrEx>
          </w:tblPrExChange>
        </w:tblPrEx>
        <w:trPr>
          <w:trHeight w:val="712"/>
          <w:ins w:id="692" w:author="USER" w:date="2020-02-12T10:48:00Z"/>
          <w:trPrChange w:id="693" w:author="USER" w:date="2020-02-12T10:51:00Z">
            <w:trPr>
              <w:gridAfter w:val="0"/>
              <w:trHeight w:val="720"/>
            </w:trPr>
          </w:trPrChange>
        </w:trPr>
        <w:tc>
          <w:tcPr>
            <w:tcW w:w="183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694" w:author="USER" w:date="2020-02-12T10:51:00Z">
              <w:tcPr>
                <w:tcW w:w="1838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23F584F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695" w:author="USER" w:date="2020-02-12T10:48:00Z"/>
                <w:rFonts w:ascii="나눔고딕" w:eastAsia="나눔고딕" w:hAnsi="나눔고딕"/>
                <w:b/>
                <w:bCs/>
                <w:color w:val="000000"/>
                <w:rPrChange w:id="696" w:author="USER" w:date="2020-02-12T10:50:00Z">
                  <w:rPr>
                    <w:ins w:id="697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698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699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사용성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700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701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개선</w:t>
              </w:r>
            </w:ins>
          </w:p>
        </w:tc>
        <w:tc>
          <w:tcPr>
            <w:tcW w:w="439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  <w:tcPrChange w:id="702" w:author="USER" w:date="2020-02-12T10:51:00Z">
              <w:tcPr>
                <w:tcW w:w="4394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32BA83D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703" w:author="USER" w:date="2020-02-12T10:48:00Z"/>
                <w:rFonts w:ascii="나눔고딕" w:eastAsia="나눔고딕" w:hAnsi="나눔고딕"/>
                <w:b/>
                <w:bCs/>
                <w:color w:val="000000"/>
                <w:rPrChange w:id="704" w:author="USER" w:date="2020-02-12T10:50:00Z">
                  <w:rPr>
                    <w:ins w:id="705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706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707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사용성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708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709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개선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710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711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처리율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712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br/>
              </w:r>
              <w:r w:rsidRPr="00382ED0">
                <w:rPr>
                  <w:rFonts w:ascii="나눔고딕" w:eastAsia="나눔고딕" w:hAnsi="나눔고딕"/>
                  <w:color w:val="000000"/>
                  <w:rPrChange w:id="71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-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14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실시간</w:t>
              </w:r>
              <w:r w:rsidRPr="00382ED0">
                <w:rPr>
                  <w:rFonts w:ascii="나눔고딕" w:eastAsia="나눔고딕" w:hAnsi="나눔고딕"/>
                  <w:color w:val="000000"/>
                  <w:rPrChange w:id="71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platform endpoint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1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변경</w:t>
              </w:r>
              <w:r w:rsidRPr="00382ED0">
                <w:rPr>
                  <w:rFonts w:ascii="나눔고딕" w:eastAsia="나눔고딕" w:hAnsi="나눔고딕"/>
                  <w:color w:val="000000"/>
                  <w:rPrChange w:id="71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18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기능</w:t>
              </w:r>
              <w:r w:rsidRPr="00382ED0">
                <w:rPr>
                  <w:rFonts w:ascii="나눔고딕" w:eastAsia="나눔고딕" w:hAnsi="나눔고딕"/>
                  <w:color w:val="000000"/>
                  <w:rPrChange w:id="719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 xml:space="preserve">-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20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외부</w:t>
              </w:r>
              <w:r w:rsidRPr="00382ED0">
                <w:rPr>
                  <w:rFonts w:ascii="나눔고딕" w:eastAsia="나눔고딕" w:hAnsi="나눔고딕"/>
                  <w:color w:val="000000"/>
                  <w:rPrChange w:id="721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22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결제</w:t>
              </w:r>
              <w:r w:rsidRPr="00382ED0">
                <w:rPr>
                  <w:rFonts w:ascii="나눔고딕" w:eastAsia="나눔고딕" w:hAnsi="나눔고딕"/>
                  <w:color w:val="000000"/>
                  <w:rPrChange w:id="72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24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시스템</w:t>
              </w:r>
              <w:r w:rsidRPr="00382ED0">
                <w:rPr>
                  <w:rFonts w:ascii="나눔고딕" w:eastAsia="나눔고딕" w:hAnsi="나눔고딕"/>
                  <w:color w:val="000000"/>
                  <w:rPrChange w:id="72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2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지원</w:t>
              </w:r>
              <w:r w:rsidRPr="00382ED0">
                <w:rPr>
                  <w:rFonts w:ascii="나눔고딕" w:eastAsia="나눔고딕" w:hAnsi="나눔고딕"/>
                  <w:color w:val="000000"/>
                  <w:rPrChange w:id="72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 xml:space="preserve">-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28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컨트롤러와</w:t>
              </w:r>
              <w:r w:rsidRPr="00382ED0">
                <w:rPr>
                  <w:rFonts w:ascii="나눔고딕" w:eastAsia="나눔고딕" w:hAnsi="나눔고딕"/>
                  <w:color w:val="000000"/>
                  <w:rPrChange w:id="729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30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에이전트간의</w:t>
              </w:r>
              <w:r w:rsidRPr="00382ED0">
                <w:rPr>
                  <w:rFonts w:ascii="나눔고딕" w:eastAsia="나눔고딕" w:hAnsi="나눔고딕"/>
                  <w:color w:val="000000"/>
                  <w:rPrChange w:id="731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32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양방향</w:t>
              </w:r>
              <w:r w:rsidRPr="00382ED0">
                <w:rPr>
                  <w:rFonts w:ascii="나눔고딕" w:eastAsia="나눔고딕" w:hAnsi="나눔고딕"/>
                  <w:color w:val="000000"/>
                  <w:rPrChange w:id="73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34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커넥션</w:t>
              </w:r>
              <w:r w:rsidRPr="00382ED0">
                <w:rPr>
                  <w:rFonts w:ascii="나눔고딕" w:eastAsia="나눔고딕" w:hAnsi="나눔고딕"/>
                  <w:color w:val="000000"/>
                  <w:rPrChange w:id="73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3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지원</w:t>
              </w:r>
              <w:r w:rsidRPr="00382ED0">
                <w:rPr>
                  <w:rFonts w:ascii="나눔고딕" w:eastAsia="나눔고딕" w:hAnsi="나눔고딕"/>
                  <w:color w:val="000000"/>
                  <w:rPrChange w:id="73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 xml:space="preserve">-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38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웹</w:t>
              </w:r>
              <w:r w:rsidRPr="00382ED0">
                <w:rPr>
                  <w:rFonts w:ascii="나눔고딕" w:eastAsia="나눔고딕" w:hAnsi="나눔고딕"/>
                  <w:color w:val="000000"/>
                  <w:rPrChange w:id="739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IDE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40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형태의</w:t>
              </w:r>
              <w:r w:rsidRPr="00382ED0">
                <w:rPr>
                  <w:rFonts w:ascii="나눔고딕" w:eastAsia="나눔고딕" w:hAnsi="나눔고딕"/>
                  <w:color w:val="000000"/>
                  <w:rPrChange w:id="741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42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에디터</w:t>
              </w:r>
              <w:r w:rsidRPr="00382ED0">
                <w:rPr>
                  <w:rFonts w:ascii="나눔고딕" w:eastAsia="나눔고딕" w:hAnsi="나눔고딕"/>
                  <w:color w:val="000000"/>
                  <w:rPrChange w:id="74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44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페이지</w:t>
              </w:r>
              <w:r w:rsidRPr="00382ED0">
                <w:rPr>
                  <w:rFonts w:ascii="나눔고딕" w:eastAsia="나눔고딕" w:hAnsi="나눔고딕"/>
                  <w:color w:val="000000"/>
                  <w:rPrChange w:id="74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4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구현</w:t>
              </w:r>
              <w:r w:rsidRPr="00382ED0">
                <w:rPr>
                  <w:rFonts w:ascii="나눔고딕" w:eastAsia="나눔고딕" w:hAnsi="나눔고딕"/>
                  <w:color w:val="000000"/>
                  <w:rPrChange w:id="74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 xml:space="preserve">-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48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차세대</w:t>
              </w:r>
              <w:r w:rsidRPr="00382ED0">
                <w:rPr>
                  <w:rFonts w:ascii="나눔고딕" w:eastAsia="나눔고딕" w:hAnsi="나눔고딕"/>
                  <w:color w:val="000000"/>
                  <w:rPrChange w:id="749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50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풀사이즈</w:t>
              </w:r>
              <w:r w:rsidRPr="00382ED0">
                <w:rPr>
                  <w:rFonts w:ascii="나눔고딕" w:eastAsia="나눔고딕" w:hAnsi="나눔고딕"/>
                  <w:color w:val="000000"/>
                  <w:rPrChange w:id="751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UI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52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제공</w:t>
              </w:r>
              <w:r w:rsidRPr="00382ED0">
                <w:rPr>
                  <w:rFonts w:ascii="나눔고딕" w:eastAsia="나눔고딕" w:hAnsi="나눔고딕"/>
                  <w:color w:val="000000"/>
                  <w:rPrChange w:id="75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 xml:space="preserve">- GIT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54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지원</w:t>
              </w:r>
              <w:r w:rsidRPr="00382ED0">
                <w:rPr>
                  <w:rFonts w:ascii="나눔고딕" w:eastAsia="나눔고딕" w:hAnsi="나눔고딕"/>
                  <w:color w:val="000000"/>
                  <w:rPrChange w:id="75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br/>
                <w:t xml:space="preserve">-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5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사용자</w:t>
              </w:r>
              <w:r w:rsidRPr="00382ED0">
                <w:rPr>
                  <w:rFonts w:ascii="나눔고딕" w:eastAsia="나눔고딕" w:hAnsi="나눔고딕"/>
                  <w:color w:val="000000"/>
                  <w:rPrChange w:id="75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58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마이그레이션</w:t>
              </w:r>
              <w:r w:rsidRPr="00382ED0">
                <w:rPr>
                  <w:rFonts w:ascii="나눔고딕" w:eastAsia="나눔고딕" w:hAnsi="나눔고딕"/>
                  <w:color w:val="000000"/>
                  <w:rPrChange w:id="759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760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기능</w:t>
              </w:r>
            </w:ins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761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CE20853" w14:textId="040EB344" w:rsidR="00382ED0" w:rsidRPr="00344A1E" w:rsidRDefault="00382ED0" w:rsidP="00B6531C">
            <w:pPr>
              <w:widowControl/>
              <w:wordWrap/>
              <w:autoSpaceDE/>
              <w:autoSpaceDN/>
              <w:jc w:val="left"/>
              <w:rPr>
                <w:ins w:id="762" w:author="USER" w:date="2020-02-12T10:48:00Z"/>
                <w:rFonts w:ascii="나눔고딕" w:eastAsia="나눔고딕" w:hAnsi="나눔고딕"/>
                <w:color w:val="FF0000"/>
                <w:rPrChange w:id="763" w:author="USER" w:date="2020-04-23T15:13:00Z">
                  <w:rPr>
                    <w:ins w:id="764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  <w:pPrChange w:id="765" w:author="USER" w:date="2020-04-23T15:11:00Z">
                <w:pPr>
                  <w:widowControl/>
                  <w:wordWrap/>
                  <w:autoSpaceDE/>
                  <w:autoSpaceDN/>
                  <w:jc w:val="left"/>
                </w:pPr>
              </w:pPrChange>
            </w:pPr>
            <w:ins w:id="766" w:author="USER" w:date="2020-02-12T10:48:00Z">
              <w:r w:rsidRPr="00344A1E">
                <w:rPr>
                  <w:rFonts w:ascii="나눔고딕" w:eastAsia="나눔고딕" w:hAnsi="나눔고딕"/>
                  <w:color w:val="FF0000"/>
                  <w:rPrChange w:id="767" w:author="USER" w:date="2020-04-23T15:13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90% </w:t>
              </w:r>
              <w:r w:rsidRPr="00344A1E">
                <w:rPr>
                  <w:rFonts w:ascii="나눔고딕" w:eastAsia="나눔고딕" w:hAnsi="나눔고딕" w:hint="eastAsia"/>
                  <w:color w:val="FF0000"/>
                  <w:rPrChange w:id="768" w:author="USER" w:date="2020-04-23T15:13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이상</w:t>
              </w:r>
              <w:r w:rsidRPr="00344A1E">
                <w:rPr>
                  <w:rFonts w:ascii="나눔고딕" w:eastAsia="나눔고딕" w:hAnsi="나눔고딕"/>
                  <w:color w:val="FF0000"/>
                  <w:rPrChange w:id="769" w:author="USER" w:date="2020-04-23T15:13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</w:t>
              </w:r>
            </w:ins>
            <w:ins w:id="770" w:author="USER" w:date="2020-04-23T15:11:00Z">
              <w:r w:rsidR="00B6531C" w:rsidRPr="00344A1E">
                <w:rPr>
                  <w:rFonts w:ascii="나눔고딕" w:eastAsia="나눔고딕" w:hAnsi="나눔고딕"/>
                  <w:color w:val="FF0000"/>
                  <w:rPrChange w:id="771" w:author="USER" w:date="2020-04-23T15:13:00Z">
                    <w:rPr>
                      <w:rFonts w:ascii="나눔고딕" w:eastAsia="나눔고딕" w:hAnsi="나눔고딕"/>
                      <w:color w:val="000000"/>
                    </w:rPr>
                  </w:rPrChange>
                </w:rPr>
                <w:t>40</w:t>
              </w:r>
            </w:ins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2" w:author="USER" w:date="2020-02-12T10:51:00Z">
              <w:tcPr>
                <w:tcW w:w="1276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661BAA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773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  <w:ins w:id="774" w:author="USER" w:date="2020-02-12T10:48:00Z">
              <w:r w:rsidRPr="00344A1E">
                <w:rPr>
                  <w:rFonts w:ascii="나눔고딕" w:eastAsia="나눔고딕" w:hAnsi="나눔고딕" w:hint="eastAsia"/>
                  <w:color w:val="FF0000"/>
                  <w:sz w:val="20"/>
                  <w:szCs w:val="20"/>
                  <w:rPrChange w:id="775" w:author="USER" w:date="2020-04-23T15:13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40점</w:t>
              </w:r>
            </w:ins>
          </w:p>
        </w:tc>
      </w:tr>
      <w:tr w:rsidR="00382ED0" w:rsidRPr="00382ED0" w14:paraId="0F3A9C06" w14:textId="77777777" w:rsidTr="00382ED0">
        <w:tblPrEx>
          <w:tblPrExChange w:id="776" w:author="USER" w:date="2020-02-12T10:51:00Z">
            <w:tblPrEx>
              <w:tblW w:w="9918" w:type="dxa"/>
            </w:tblPrEx>
          </w:tblPrExChange>
        </w:tblPrEx>
        <w:trPr>
          <w:trHeight w:val="713"/>
          <w:ins w:id="777" w:author="USER" w:date="2020-02-12T10:48:00Z"/>
          <w:trPrChange w:id="778" w:author="USER" w:date="2020-02-12T10:51:00Z">
            <w:trPr>
              <w:gridAfter w:val="0"/>
              <w:trHeight w:val="720"/>
            </w:trPr>
          </w:trPrChange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79" w:author="USER" w:date="2020-02-12T10:51:00Z">
              <w:tcPr>
                <w:tcW w:w="18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3850FE3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780" w:author="USER" w:date="2020-02-12T10:48:00Z"/>
                <w:rFonts w:ascii="나눔고딕" w:eastAsia="나눔고딕" w:hAnsi="나눔고딕"/>
                <w:b/>
                <w:bCs/>
                <w:color w:val="000000"/>
                <w:rPrChange w:id="781" w:author="USER" w:date="2020-02-12T10:50:00Z">
                  <w:rPr>
                    <w:ins w:id="782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83" w:author="USER" w:date="2020-02-12T10:51:00Z">
              <w:tcPr>
                <w:tcW w:w="4394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2BF4923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784" w:author="USER" w:date="2020-02-12T10:48:00Z"/>
                <w:rFonts w:ascii="나눔고딕" w:eastAsia="나눔고딕" w:hAnsi="나눔고딕"/>
                <w:b/>
                <w:bCs/>
                <w:color w:val="000000"/>
                <w:rPrChange w:id="785" w:author="USER" w:date="2020-02-12T10:50:00Z">
                  <w:rPr>
                    <w:ins w:id="786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787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F659D1A" w14:textId="72E9586A" w:rsidR="00382ED0" w:rsidRPr="00344A1E" w:rsidRDefault="00382ED0" w:rsidP="00382ED0">
            <w:pPr>
              <w:widowControl/>
              <w:wordWrap/>
              <w:autoSpaceDE/>
              <w:autoSpaceDN/>
              <w:jc w:val="left"/>
              <w:rPr>
                <w:ins w:id="788" w:author="USER" w:date="2020-02-12T10:48:00Z"/>
                <w:rFonts w:ascii="나눔고딕" w:eastAsia="나눔고딕" w:hAnsi="나눔고딕"/>
                <w:color w:val="FF0000"/>
                <w:rPrChange w:id="789" w:author="USER" w:date="2020-04-23T15:13:00Z">
                  <w:rPr>
                    <w:ins w:id="790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791" w:author="USER" w:date="2020-02-12T10:48:00Z">
              <w:r w:rsidRPr="00344A1E">
                <w:rPr>
                  <w:rFonts w:ascii="나눔고딕" w:eastAsia="나눔고딕" w:hAnsi="나눔고딕"/>
                  <w:color w:val="FF0000"/>
                  <w:rPrChange w:id="792" w:author="USER" w:date="2020-04-23T15:13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80% ~ 90% </w:t>
              </w:r>
              <w:r w:rsidRPr="00344A1E">
                <w:rPr>
                  <w:rFonts w:ascii="나눔고딕" w:eastAsia="나눔고딕" w:hAnsi="나눔고딕" w:hint="eastAsia"/>
                  <w:color w:val="FF0000"/>
                  <w:rPrChange w:id="793" w:author="USER" w:date="2020-04-23T15:13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Pr="00344A1E">
                <w:rPr>
                  <w:rFonts w:ascii="나눔고딕" w:eastAsia="나눔고딕" w:hAnsi="나눔고딕"/>
                  <w:color w:val="FF0000"/>
                  <w:rPrChange w:id="794" w:author="USER" w:date="2020-04-23T15:13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</w:t>
              </w:r>
              <w:r w:rsidR="00B6531C" w:rsidRPr="00344A1E">
                <w:rPr>
                  <w:rFonts w:ascii="나눔고딕" w:eastAsia="나눔고딕" w:hAnsi="나눔고딕"/>
                  <w:color w:val="FF0000"/>
                  <w:rPrChange w:id="795" w:author="USER" w:date="2020-04-23T15:13:00Z">
                    <w:rPr>
                      <w:rFonts w:ascii="나눔고딕" w:eastAsia="나눔고딕" w:hAnsi="나눔고딕"/>
                      <w:color w:val="000000"/>
                    </w:rPr>
                  </w:rPrChange>
                </w:rPr>
                <w:t>30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96" w:author="USER" w:date="2020-02-12T10:51:00Z">
              <w:tcPr>
                <w:tcW w:w="1276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848E309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797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1B86DE85" w14:textId="77777777" w:rsidTr="00382ED0">
        <w:tblPrEx>
          <w:tblPrExChange w:id="798" w:author="USER" w:date="2020-02-12T10:51:00Z">
            <w:tblPrEx>
              <w:tblW w:w="9918" w:type="dxa"/>
            </w:tblPrEx>
          </w:tblPrExChange>
        </w:tblPrEx>
        <w:trPr>
          <w:trHeight w:val="712"/>
          <w:ins w:id="799" w:author="USER" w:date="2020-02-12T10:48:00Z"/>
          <w:trPrChange w:id="800" w:author="USER" w:date="2020-02-12T10:51:00Z">
            <w:trPr>
              <w:gridAfter w:val="0"/>
              <w:trHeight w:val="720"/>
            </w:trPr>
          </w:trPrChange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01" w:author="USER" w:date="2020-02-12T10:51:00Z">
              <w:tcPr>
                <w:tcW w:w="18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6805E28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02" w:author="USER" w:date="2020-02-12T10:48:00Z"/>
                <w:rFonts w:ascii="나눔고딕" w:eastAsia="나눔고딕" w:hAnsi="나눔고딕"/>
                <w:b/>
                <w:bCs/>
                <w:color w:val="000000"/>
                <w:rPrChange w:id="803" w:author="USER" w:date="2020-02-12T10:50:00Z">
                  <w:rPr>
                    <w:ins w:id="804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05" w:author="USER" w:date="2020-02-12T10:51:00Z">
              <w:tcPr>
                <w:tcW w:w="4394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5A9056B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06" w:author="USER" w:date="2020-02-12T10:48:00Z"/>
                <w:rFonts w:ascii="나눔고딕" w:eastAsia="나눔고딕" w:hAnsi="나눔고딕"/>
                <w:b/>
                <w:bCs/>
                <w:color w:val="000000"/>
                <w:rPrChange w:id="807" w:author="USER" w:date="2020-02-12T10:50:00Z">
                  <w:rPr>
                    <w:ins w:id="808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809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0418808" w14:textId="4DCFE56F" w:rsidR="00382ED0" w:rsidRPr="00344A1E" w:rsidRDefault="00382ED0" w:rsidP="00382ED0">
            <w:pPr>
              <w:widowControl/>
              <w:wordWrap/>
              <w:autoSpaceDE/>
              <w:autoSpaceDN/>
              <w:jc w:val="left"/>
              <w:rPr>
                <w:ins w:id="810" w:author="USER" w:date="2020-02-12T10:48:00Z"/>
                <w:rFonts w:ascii="나눔고딕" w:eastAsia="나눔고딕" w:hAnsi="나눔고딕"/>
                <w:color w:val="FF0000"/>
                <w:rPrChange w:id="811" w:author="USER" w:date="2020-04-23T15:13:00Z">
                  <w:rPr>
                    <w:ins w:id="812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813" w:author="USER" w:date="2020-02-12T10:48:00Z">
              <w:r w:rsidRPr="00344A1E">
                <w:rPr>
                  <w:rFonts w:ascii="나눔고딕" w:eastAsia="나눔고딕" w:hAnsi="나눔고딕"/>
                  <w:color w:val="FF0000"/>
                  <w:rPrChange w:id="814" w:author="USER" w:date="2020-04-23T15:13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70% ~ 80% </w:t>
              </w:r>
              <w:r w:rsidRPr="00344A1E">
                <w:rPr>
                  <w:rFonts w:ascii="나눔고딕" w:eastAsia="나눔고딕" w:hAnsi="나눔고딕" w:hint="eastAsia"/>
                  <w:color w:val="FF0000"/>
                  <w:rPrChange w:id="815" w:author="USER" w:date="2020-04-23T15:13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="00B6531C" w:rsidRPr="00344A1E">
                <w:rPr>
                  <w:rFonts w:ascii="나눔고딕" w:eastAsia="나눔고딕" w:hAnsi="나눔고딕"/>
                  <w:color w:val="FF0000"/>
                  <w:rPrChange w:id="816" w:author="USER" w:date="2020-04-23T15:13:00Z">
                    <w:rPr>
                      <w:rFonts w:ascii="나눔고딕" w:eastAsia="나눔고딕" w:hAnsi="나눔고딕"/>
                      <w:color w:val="000000"/>
                    </w:rPr>
                  </w:rPrChange>
                </w:rPr>
                <w:t xml:space="preserve"> : 20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17" w:author="USER" w:date="2020-02-12T10:51:00Z">
              <w:tcPr>
                <w:tcW w:w="1276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D0C4A30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18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0616472C" w14:textId="77777777" w:rsidTr="00382ED0">
        <w:tblPrEx>
          <w:tblPrExChange w:id="819" w:author="USER" w:date="2020-02-12T10:51:00Z">
            <w:tblPrEx>
              <w:tblW w:w="9918" w:type="dxa"/>
            </w:tblPrEx>
          </w:tblPrExChange>
        </w:tblPrEx>
        <w:trPr>
          <w:trHeight w:val="713"/>
          <w:ins w:id="820" w:author="USER" w:date="2020-02-12T10:48:00Z"/>
          <w:trPrChange w:id="821" w:author="USER" w:date="2020-02-12T10:51:00Z">
            <w:trPr>
              <w:gridAfter w:val="0"/>
              <w:trHeight w:val="720"/>
            </w:trPr>
          </w:trPrChange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22" w:author="USER" w:date="2020-02-12T10:51:00Z">
              <w:tcPr>
                <w:tcW w:w="18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01347F2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23" w:author="USER" w:date="2020-02-12T10:48:00Z"/>
                <w:rFonts w:ascii="나눔고딕" w:eastAsia="나눔고딕" w:hAnsi="나눔고딕"/>
                <w:b/>
                <w:bCs/>
                <w:color w:val="000000"/>
                <w:rPrChange w:id="824" w:author="USER" w:date="2020-02-12T10:50:00Z">
                  <w:rPr>
                    <w:ins w:id="825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26" w:author="USER" w:date="2020-02-12T10:51:00Z">
              <w:tcPr>
                <w:tcW w:w="4394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EBBC829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27" w:author="USER" w:date="2020-02-12T10:48:00Z"/>
                <w:rFonts w:ascii="나눔고딕" w:eastAsia="나눔고딕" w:hAnsi="나눔고딕"/>
                <w:b/>
                <w:bCs/>
                <w:color w:val="000000"/>
                <w:rPrChange w:id="828" w:author="USER" w:date="2020-02-12T10:50:00Z">
                  <w:rPr>
                    <w:ins w:id="829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830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4FA9E0B" w14:textId="781679A5" w:rsidR="00382ED0" w:rsidRPr="00344A1E" w:rsidRDefault="00382ED0" w:rsidP="00382ED0">
            <w:pPr>
              <w:widowControl/>
              <w:wordWrap/>
              <w:autoSpaceDE/>
              <w:autoSpaceDN/>
              <w:jc w:val="left"/>
              <w:rPr>
                <w:ins w:id="831" w:author="USER" w:date="2020-02-12T10:48:00Z"/>
                <w:rFonts w:ascii="나눔고딕" w:eastAsia="나눔고딕" w:hAnsi="나눔고딕"/>
                <w:color w:val="FF0000"/>
                <w:rPrChange w:id="832" w:author="USER" w:date="2020-04-23T15:13:00Z">
                  <w:rPr>
                    <w:ins w:id="833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834" w:author="USER" w:date="2020-02-12T10:48:00Z">
              <w:r w:rsidRPr="00344A1E">
                <w:rPr>
                  <w:rFonts w:ascii="나눔고딕" w:eastAsia="나눔고딕" w:hAnsi="나눔고딕"/>
                  <w:color w:val="FF0000"/>
                  <w:rPrChange w:id="835" w:author="USER" w:date="2020-04-23T15:13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60% ~ 70% </w:t>
              </w:r>
              <w:r w:rsidRPr="00344A1E">
                <w:rPr>
                  <w:rFonts w:ascii="나눔고딕" w:eastAsia="나눔고딕" w:hAnsi="나눔고딕" w:hint="eastAsia"/>
                  <w:color w:val="FF0000"/>
                  <w:rPrChange w:id="836" w:author="USER" w:date="2020-04-23T15:13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="00B6531C" w:rsidRPr="00344A1E">
                <w:rPr>
                  <w:rFonts w:ascii="나눔고딕" w:eastAsia="나눔고딕" w:hAnsi="나눔고딕"/>
                  <w:color w:val="FF0000"/>
                  <w:rPrChange w:id="837" w:author="USER" w:date="2020-04-23T15:13:00Z">
                    <w:rPr>
                      <w:rFonts w:ascii="나눔고딕" w:eastAsia="나눔고딕" w:hAnsi="나눔고딕"/>
                      <w:color w:val="000000"/>
                    </w:rPr>
                  </w:rPrChange>
                </w:rPr>
                <w:t xml:space="preserve"> : 10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38" w:author="USER" w:date="2020-02-12T10:51:00Z">
              <w:tcPr>
                <w:tcW w:w="1276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D8DDAF9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39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32DF4391" w14:textId="77777777" w:rsidTr="00382ED0">
        <w:trPr>
          <w:trHeight w:val="360"/>
          <w:ins w:id="840" w:author="USER" w:date="2020-02-12T10:48:00Z"/>
          <w:trPrChange w:id="841" w:author="USER" w:date="2020-02-12T10:51:00Z">
            <w:trPr>
              <w:trHeight w:val="720"/>
            </w:trPr>
          </w:trPrChange>
        </w:trPr>
        <w:tc>
          <w:tcPr>
            <w:tcW w:w="183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842" w:author="USER" w:date="2020-02-12T10:51:00Z">
              <w:tcPr>
                <w:tcW w:w="1838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FB505C1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843" w:author="USER" w:date="2020-02-12T10:48:00Z"/>
                <w:rFonts w:ascii="나눔고딕" w:eastAsia="나눔고딕" w:hAnsi="나눔고딕"/>
                <w:b/>
                <w:bCs/>
                <w:color w:val="000000"/>
                <w:rPrChange w:id="844" w:author="USER" w:date="2020-02-12T10:50:00Z">
                  <w:rPr>
                    <w:ins w:id="845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846" w:author="USER" w:date="2020-02-12T10:48:00Z"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847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성능</w:t>
              </w:r>
              <w:r w:rsidRPr="00382ED0">
                <w:rPr>
                  <w:rFonts w:ascii="나눔고딕" w:eastAsia="나눔고딕" w:hAnsi="나눔고딕"/>
                  <w:b/>
                  <w:bCs/>
                  <w:color w:val="000000"/>
                  <w:rPrChange w:id="848" w:author="USER" w:date="2020-02-12T10:50:00Z">
                    <w:rPr>
                      <w:rFonts w:ascii="나눔고딕" w:eastAsia="나눔고딕" w:hAnsi="나눔고딕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b/>
                  <w:bCs/>
                  <w:color w:val="000000"/>
                  <w:rPrChange w:id="849" w:author="USER" w:date="2020-02-12T10:50:00Z">
                    <w:rPr>
                      <w:rFonts w:ascii="나눔고딕" w:eastAsia="나눔고딕" w:hAnsi="나눔고딕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개선</w:t>
              </w:r>
            </w:ins>
          </w:p>
        </w:tc>
        <w:tc>
          <w:tcPr>
            <w:tcW w:w="439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  <w:tcPrChange w:id="850" w:author="USER" w:date="2020-02-12T10:51:00Z">
              <w:tcPr>
                <w:tcW w:w="4394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EAA7B60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851" w:author="USER" w:date="2020-02-12T10:48:00Z"/>
                <w:rFonts w:ascii="나눔고딕" w:eastAsia="나눔고딕" w:hAnsi="나눔고딕"/>
                <w:color w:val="000000"/>
                <w:rPrChange w:id="852" w:author="USER" w:date="2020-02-12T10:50:00Z">
                  <w:rPr>
                    <w:ins w:id="853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854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85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nGrinder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5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에이전트와</w:t>
              </w:r>
              <w:r w:rsidRPr="00382ED0">
                <w:rPr>
                  <w:rFonts w:ascii="나눔고딕" w:eastAsia="나눔고딕" w:hAnsi="나눔고딕"/>
                  <w:color w:val="000000"/>
                  <w:rPrChange w:id="85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58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컨트롤러간</w:t>
              </w:r>
              <w:r w:rsidRPr="00382ED0">
                <w:rPr>
                  <w:rFonts w:ascii="나눔고딕" w:eastAsia="나눔고딕" w:hAnsi="나눔고딕"/>
                  <w:color w:val="000000"/>
                  <w:rPrChange w:id="859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JAR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60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캐싱</w:t>
              </w:r>
              <w:r w:rsidRPr="00382ED0">
                <w:rPr>
                  <w:rFonts w:ascii="나눔고딕" w:eastAsia="나눔고딕" w:hAnsi="나눔고딕"/>
                  <w:color w:val="000000"/>
                  <w:rPrChange w:id="861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62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방법을</w:t>
              </w:r>
              <w:r w:rsidRPr="00382ED0">
                <w:rPr>
                  <w:rFonts w:ascii="나눔고딕" w:eastAsia="나눔고딕" w:hAnsi="나눔고딕"/>
                  <w:color w:val="000000"/>
                  <w:rPrChange w:id="86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64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사용하여</w:t>
              </w:r>
              <w:r w:rsidRPr="00382ED0">
                <w:rPr>
                  <w:rFonts w:ascii="나눔고딕" w:eastAsia="나눔고딕" w:hAnsi="나눔고딕"/>
                  <w:color w:val="000000"/>
                  <w:rPrChange w:id="86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6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중복되는</w:t>
              </w:r>
              <w:r w:rsidRPr="00382ED0">
                <w:rPr>
                  <w:rFonts w:ascii="나눔고딕" w:eastAsia="나눔고딕" w:hAnsi="나눔고딕"/>
                  <w:color w:val="000000"/>
                  <w:rPrChange w:id="86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68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테스트들의</w:t>
              </w:r>
              <w:r w:rsidRPr="00382ED0">
                <w:rPr>
                  <w:rFonts w:ascii="나눔고딕" w:eastAsia="나눔고딕" w:hAnsi="나눔고딕"/>
                  <w:color w:val="000000"/>
                  <w:rPrChange w:id="869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70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평균</w:t>
              </w:r>
              <w:r w:rsidRPr="00382ED0">
                <w:rPr>
                  <w:rFonts w:ascii="나눔고딕" w:eastAsia="나눔고딕" w:hAnsi="나눔고딕"/>
                  <w:color w:val="000000"/>
                  <w:rPrChange w:id="871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72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실행</w:t>
              </w:r>
              <w:r w:rsidRPr="00382ED0">
                <w:rPr>
                  <w:rFonts w:ascii="나눔고딕" w:eastAsia="나눔고딕" w:hAnsi="나눔고딕"/>
                  <w:color w:val="000000"/>
                  <w:rPrChange w:id="873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74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시간</w:t>
              </w:r>
              <w:r w:rsidRPr="00382ED0">
                <w:rPr>
                  <w:rFonts w:ascii="나눔고딕" w:eastAsia="나눔고딕" w:hAnsi="나눔고딕"/>
                  <w:color w:val="000000"/>
                  <w:rPrChange w:id="87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7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개선</w:t>
              </w:r>
            </w:ins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877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D4C0FE7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78" w:author="USER" w:date="2020-02-12T10:48:00Z"/>
                <w:rFonts w:ascii="나눔고딕" w:eastAsia="나눔고딕" w:hAnsi="나눔고딕"/>
                <w:color w:val="000000"/>
                <w:rPrChange w:id="879" w:author="USER" w:date="2020-02-12T10:50:00Z">
                  <w:rPr>
                    <w:ins w:id="880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881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882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40%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883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이상</w:t>
              </w:r>
              <w:r w:rsidRPr="00382ED0">
                <w:rPr>
                  <w:rFonts w:ascii="나눔고딕" w:eastAsia="나눔고딕" w:hAnsi="나눔고딕"/>
                  <w:color w:val="000000"/>
                  <w:rPrChange w:id="884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20</w:t>
              </w:r>
            </w:ins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885" w:author="USER" w:date="2020-02-12T10:51:00Z">
              <w:tcPr>
                <w:tcW w:w="1938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A0AFED7" w14:textId="77777777" w:rsidR="00382ED0" w:rsidRPr="00382ED0" w:rsidRDefault="00382ED0" w:rsidP="00382ED0">
            <w:pPr>
              <w:widowControl/>
              <w:wordWrap/>
              <w:autoSpaceDE/>
              <w:autoSpaceDN/>
              <w:jc w:val="center"/>
              <w:rPr>
                <w:ins w:id="886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  <w:ins w:id="887" w:author="USER" w:date="2020-02-12T10:48:00Z">
              <w:r w:rsidRPr="00382ED0">
                <w:rPr>
                  <w:rFonts w:ascii="나눔고딕" w:eastAsia="나눔고딕" w:hAnsi="나눔고딕" w:hint="eastAsia"/>
                  <w:color w:val="000000"/>
                  <w:sz w:val="20"/>
                  <w:szCs w:val="20"/>
                </w:rPr>
                <w:t>20점</w:t>
              </w:r>
            </w:ins>
          </w:p>
        </w:tc>
      </w:tr>
      <w:tr w:rsidR="00382ED0" w:rsidRPr="00382ED0" w14:paraId="468B017E" w14:textId="77777777" w:rsidTr="00382ED0">
        <w:tblPrEx>
          <w:tblPrExChange w:id="888" w:author="USER" w:date="2020-02-12T10:51:00Z">
            <w:tblPrEx>
              <w:tblW w:w="9918" w:type="dxa"/>
            </w:tblPrEx>
          </w:tblPrExChange>
        </w:tblPrEx>
        <w:trPr>
          <w:trHeight w:val="360"/>
          <w:ins w:id="889" w:author="USER" w:date="2020-02-12T10:48:00Z"/>
          <w:trPrChange w:id="890" w:author="USER" w:date="2020-02-12T10:51:00Z">
            <w:trPr>
              <w:gridAfter w:val="0"/>
              <w:trHeight w:val="720"/>
            </w:trPr>
          </w:trPrChange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91" w:author="USER" w:date="2020-02-12T10:51:00Z">
              <w:tcPr>
                <w:tcW w:w="18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A2FD3C3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92" w:author="USER" w:date="2020-02-12T10:48:00Z"/>
                <w:rFonts w:ascii="나눔고딕" w:eastAsia="나눔고딕" w:hAnsi="나눔고딕"/>
                <w:b/>
                <w:bCs/>
                <w:color w:val="000000"/>
                <w:rPrChange w:id="893" w:author="USER" w:date="2020-02-12T10:50:00Z">
                  <w:rPr>
                    <w:ins w:id="894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95" w:author="USER" w:date="2020-02-12T10:51:00Z">
              <w:tcPr>
                <w:tcW w:w="4394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7DBC19F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896" w:author="USER" w:date="2020-02-12T10:48:00Z"/>
                <w:rFonts w:ascii="나눔고딕" w:eastAsia="나눔고딕" w:hAnsi="나눔고딕"/>
                <w:color w:val="000000"/>
                <w:rPrChange w:id="897" w:author="USER" w:date="2020-02-12T10:50:00Z">
                  <w:rPr>
                    <w:ins w:id="898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899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49FCC2D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00" w:author="USER" w:date="2020-02-12T10:48:00Z"/>
                <w:rFonts w:ascii="나눔고딕" w:eastAsia="나눔고딕" w:hAnsi="나눔고딕"/>
                <w:color w:val="000000"/>
                <w:rPrChange w:id="901" w:author="USER" w:date="2020-02-12T10:50:00Z">
                  <w:rPr>
                    <w:ins w:id="902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903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904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30% ~ 40%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905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Pr="00382ED0">
                <w:rPr>
                  <w:rFonts w:ascii="나눔고딕" w:eastAsia="나눔고딕" w:hAnsi="나눔고딕"/>
                  <w:color w:val="000000"/>
                  <w:rPrChange w:id="906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18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07" w:author="USER" w:date="2020-02-12T10:51:00Z">
              <w:tcPr>
                <w:tcW w:w="1276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168A4E7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08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49DD614B" w14:textId="77777777" w:rsidTr="00382ED0">
        <w:tblPrEx>
          <w:tblPrExChange w:id="909" w:author="USER" w:date="2020-02-12T10:51:00Z">
            <w:tblPrEx>
              <w:tblW w:w="9918" w:type="dxa"/>
            </w:tblPrEx>
          </w:tblPrExChange>
        </w:tblPrEx>
        <w:trPr>
          <w:trHeight w:val="360"/>
          <w:ins w:id="910" w:author="USER" w:date="2020-02-12T10:48:00Z"/>
          <w:trPrChange w:id="911" w:author="USER" w:date="2020-02-12T10:51:00Z">
            <w:trPr>
              <w:gridAfter w:val="0"/>
              <w:trHeight w:val="720"/>
            </w:trPr>
          </w:trPrChange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12" w:author="USER" w:date="2020-02-12T10:51:00Z">
              <w:tcPr>
                <w:tcW w:w="18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DC514DD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13" w:author="USER" w:date="2020-02-12T10:48:00Z"/>
                <w:rFonts w:ascii="나눔고딕" w:eastAsia="나눔고딕" w:hAnsi="나눔고딕"/>
                <w:b/>
                <w:bCs/>
                <w:color w:val="000000"/>
                <w:rPrChange w:id="914" w:author="USER" w:date="2020-02-12T10:50:00Z">
                  <w:rPr>
                    <w:ins w:id="915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916" w:author="USER" w:date="2020-02-12T10:51:00Z">
              <w:tcPr>
                <w:tcW w:w="4394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CBE572C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17" w:author="USER" w:date="2020-02-12T10:48:00Z"/>
                <w:rFonts w:ascii="나눔고딕" w:eastAsia="나눔고딕" w:hAnsi="나눔고딕"/>
                <w:color w:val="000000"/>
                <w:rPrChange w:id="918" w:author="USER" w:date="2020-02-12T10:50:00Z">
                  <w:rPr>
                    <w:ins w:id="919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920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D231A9C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21" w:author="USER" w:date="2020-02-12T10:48:00Z"/>
                <w:rFonts w:ascii="나눔고딕" w:eastAsia="나눔고딕" w:hAnsi="나눔고딕"/>
                <w:color w:val="000000"/>
                <w:rPrChange w:id="922" w:author="USER" w:date="2020-02-12T10:50:00Z">
                  <w:rPr>
                    <w:ins w:id="923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924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925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20% ~ 30%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926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Pr="00382ED0">
                <w:rPr>
                  <w:rFonts w:ascii="나눔고딕" w:eastAsia="나눔고딕" w:hAnsi="나눔고딕"/>
                  <w:color w:val="000000"/>
                  <w:rPrChange w:id="927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15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28" w:author="USER" w:date="2020-02-12T10:51:00Z">
              <w:tcPr>
                <w:tcW w:w="1276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6C0B49B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29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  <w:tr w:rsidR="00382ED0" w:rsidRPr="00382ED0" w14:paraId="719E61B8" w14:textId="77777777" w:rsidTr="00382ED0">
        <w:tblPrEx>
          <w:tblPrExChange w:id="930" w:author="USER" w:date="2020-02-12T10:51:00Z">
            <w:tblPrEx>
              <w:tblW w:w="9918" w:type="dxa"/>
            </w:tblPrEx>
          </w:tblPrExChange>
        </w:tblPrEx>
        <w:trPr>
          <w:trHeight w:val="360"/>
          <w:ins w:id="931" w:author="USER" w:date="2020-02-12T10:48:00Z"/>
          <w:trPrChange w:id="932" w:author="USER" w:date="2020-02-12T10:51:00Z">
            <w:trPr>
              <w:gridAfter w:val="0"/>
              <w:trHeight w:val="720"/>
            </w:trPr>
          </w:trPrChange>
        </w:trPr>
        <w:tc>
          <w:tcPr>
            <w:tcW w:w="18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33" w:author="USER" w:date="2020-02-12T10:51:00Z">
              <w:tcPr>
                <w:tcW w:w="18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CEA62EC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34" w:author="USER" w:date="2020-02-12T10:48:00Z"/>
                <w:rFonts w:ascii="나눔고딕" w:eastAsia="나눔고딕" w:hAnsi="나눔고딕"/>
                <w:b/>
                <w:bCs/>
                <w:color w:val="000000"/>
                <w:rPrChange w:id="935" w:author="USER" w:date="2020-02-12T10:50:00Z">
                  <w:rPr>
                    <w:ins w:id="936" w:author="USER" w:date="2020-02-12T10:48:00Z"/>
                    <w:rFonts w:ascii="나눔고딕" w:eastAsia="나눔고딕" w:hAnsi="나눔고딕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3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937" w:author="USER" w:date="2020-02-12T10:51:00Z">
              <w:tcPr>
                <w:tcW w:w="4394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6E1C80E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38" w:author="USER" w:date="2020-02-12T10:48:00Z"/>
                <w:rFonts w:ascii="나눔고딕" w:eastAsia="나눔고딕" w:hAnsi="나눔고딕"/>
                <w:color w:val="000000"/>
                <w:rPrChange w:id="939" w:author="USER" w:date="2020-02-12T10:50:00Z">
                  <w:rPr>
                    <w:ins w:id="940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941" w:author="USER" w:date="2020-02-12T10:51:00Z"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EC4B680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42" w:author="USER" w:date="2020-02-12T10:48:00Z"/>
                <w:rFonts w:ascii="나눔고딕" w:eastAsia="나눔고딕" w:hAnsi="나눔고딕"/>
                <w:color w:val="000000"/>
                <w:rPrChange w:id="943" w:author="USER" w:date="2020-02-12T10:50:00Z">
                  <w:rPr>
                    <w:ins w:id="944" w:author="USER" w:date="2020-02-12T10:48:00Z"/>
                    <w:rFonts w:ascii="나눔고딕" w:eastAsia="나눔고딕" w:hAnsi="나눔고딕"/>
                    <w:color w:val="000000"/>
                    <w:sz w:val="20"/>
                    <w:szCs w:val="20"/>
                  </w:rPr>
                </w:rPrChange>
              </w:rPr>
            </w:pPr>
            <w:ins w:id="945" w:author="USER" w:date="2020-02-12T10:48:00Z">
              <w:r w:rsidRPr="00382ED0">
                <w:rPr>
                  <w:rFonts w:ascii="나눔고딕" w:eastAsia="나눔고딕" w:hAnsi="나눔고딕"/>
                  <w:color w:val="000000"/>
                  <w:rPrChange w:id="946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10% ~ 20% </w:t>
              </w:r>
              <w:r w:rsidRPr="00382ED0">
                <w:rPr>
                  <w:rFonts w:ascii="나눔고딕" w:eastAsia="나눔고딕" w:hAnsi="나눔고딕" w:hint="eastAsia"/>
                  <w:color w:val="000000"/>
                  <w:rPrChange w:id="947" w:author="USER" w:date="2020-02-12T10:50:00Z">
                    <w:rPr>
                      <w:rFonts w:ascii="나눔고딕" w:eastAsia="나눔고딕" w:hAnsi="나눔고딕" w:hint="eastAsia"/>
                      <w:color w:val="000000"/>
                      <w:sz w:val="20"/>
                      <w:szCs w:val="20"/>
                    </w:rPr>
                  </w:rPrChange>
                </w:rPr>
                <w:t>미만</w:t>
              </w:r>
              <w:r w:rsidRPr="00382ED0">
                <w:rPr>
                  <w:rFonts w:ascii="나눔고딕" w:eastAsia="나눔고딕" w:hAnsi="나눔고딕"/>
                  <w:color w:val="000000"/>
                  <w:rPrChange w:id="948" w:author="USER" w:date="2020-02-12T10:50:00Z">
                    <w:rPr>
                      <w:rFonts w:ascii="나눔고딕" w:eastAsia="나눔고딕" w:hAnsi="나눔고딕"/>
                      <w:color w:val="000000"/>
                      <w:sz w:val="20"/>
                      <w:szCs w:val="20"/>
                    </w:rPr>
                  </w:rPrChange>
                </w:rPr>
                <w:t xml:space="preserve"> : 12</w:t>
              </w:r>
            </w:ins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49" w:author="USER" w:date="2020-02-12T10:51:00Z">
              <w:tcPr>
                <w:tcW w:w="1276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B9A182D" w14:textId="77777777" w:rsidR="00382ED0" w:rsidRPr="00382ED0" w:rsidRDefault="00382ED0" w:rsidP="00382ED0">
            <w:pPr>
              <w:widowControl/>
              <w:wordWrap/>
              <w:autoSpaceDE/>
              <w:autoSpaceDN/>
              <w:jc w:val="left"/>
              <w:rPr>
                <w:ins w:id="950" w:author="USER" w:date="2020-02-12T10:48:00Z"/>
                <w:rFonts w:ascii="나눔고딕" w:eastAsia="나눔고딕" w:hAnsi="나눔고딕"/>
                <w:color w:val="000000"/>
                <w:sz w:val="20"/>
                <w:szCs w:val="20"/>
              </w:rPr>
            </w:pPr>
          </w:p>
        </w:tc>
      </w:tr>
    </w:tbl>
    <w:p w14:paraId="4CA0A51A" w14:textId="41B40667" w:rsidR="00D21CD9" w:rsidDel="00382ED0" w:rsidRDefault="00D21CD9">
      <w:pPr>
        <w:spacing w:line="360" w:lineRule="auto"/>
        <w:rPr>
          <w:del w:id="951" w:author="USER" w:date="2020-02-12T10:48:00Z"/>
          <w:rFonts w:ascii="나눔고딕" w:eastAsia="나눔고딕" w:hAnsi="나눔고딕"/>
          <w:b/>
          <w:color w:val="000000" w:themeColor="text1"/>
          <w:sz w:val="20"/>
          <w:szCs w:val="20"/>
        </w:rPr>
      </w:pPr>
    </w:p>
    <w:p w14:paraId="4E9BAE1C" w14:textId="6D4BA7FE" w:rsidR="00D21CD9" w:rsidDel="00382ED0" w:rsidRDefault="00D21CD9">
      <w:pPr>
        <w:spacing w:line="360" w:lineRule="auto"/>
        <w:rPr>
          <w:del w:id="952" w:author="USER" w:date="2020-02-12T10:51:00Z"/>
          <w:rFonts w:ascii="나눔고딕" w:eastAsia="나눔고딕" w:hAnsi="나눔고딕"/>
          <w:b/>
          <w:color w:val="000000" w:themeColor="text1"/>
          <w:sz w:val="20"/>
          <w:szCs w:val="20"/>
        </w:rPr>
      </w:pPr>
    </w:p>
    <w:p w14:paraId="0D22112E" w14:textId="01AECA43" w:rsidR="00426884" w:rsidRPr="00F106E8" w:rsidRDefault="00AE7865" w:rsidP="00426884">
      <w:pPr>
        <w:widowControl/>
        <w:wordWrap/>
        <w:autoSpaceDE/>
        <w:autoSpaceDN/>
        <w:spacing w:line="276" w:lineRule="auto"/>
        <w:rPr>
          <w:rFonts w:ascii="나눔고딕" w:eastAsia="나눔고딕" w:hAnsi="나눔고딕"/>
          <w:b/>
          <w:color w:val="000000" w:themeColor="text1"/>
          <w:sz w:val="20"/>
          <w:szCs w:val="20"/>
        </w:rPr>
      </w:pPr>
      <w:r>
        <w:rPr>
          <w:rFonts w:ascii="나눔고딕" w:eastAsia="나눔고딕" w:hAnsi="나눔고딕"/>
          <w:b/>
          <w:color w:val="000000"/>
          <w:sz w:val="20"/>
          <w:szCs w:val="20"/>
        </w:rPr>
        <w:t>3</w:t>
      </w:r>
      <w:r w:rsidR="00426884" w:rsidRPr="00F106E8">
        <w:rPr>
          <w:rFonts w:ascii="나눔고딕" w:eastAsia="나눔고딕" w:hAnsi="나눔고딕" w:hint="eastAsia"/>
          <w:b/>
          <w:color w:val="000000"/>
          <w:sz w:val="20"/>
          <w:szCs w:val="20"/>
        </w:rPr>
        <w:t xml:space="preserve">. </w:t>
      </w:r>
      <w:r w:rsidR="00426884" w:rsidRPr="00F106E8">
        <w:rPr>
          <w:rFonts w:ascii="나눔고딕" w:eastAsia="나눔고딕" w:hAnsi="나눔고딕" w:hint="eastAsia"/>
          <w:b/>
          <w:color w:val="000000" w:themeColor="text1"/>
          <w:sz w:val="20"/>
          <w:szCs w:val="20"/>
        </w:rPr>
        <w:t xml:space="preserve">구간별 </w:t>
      </w:r>
      <w:r w:rsidR="00426884" w:rsidRPr="00F106E8">
        <w:rPr>
          <w:rFonts w:ascii="나눔고딕" w:eastAsia="나눔고딕" w:hAnsi="나눔고딕"/>
          <w:b/>
          <w:color w:val="000000" w:themeColor="text1"/>
          <w:sz w:val="20"/>
          <w:szCs w:val="20"/>
        </w:rPr>
        <w:t xml:space="preserve">Incentive </w:t>
      </w:r>
      <w:r w:rsidR="00426884" w:rsidRPr="00F106E8">
        <w:rPr>
          <w:rFonts w:ascii="나눔고딕" w:eastAsia="나눔고딕" w:hAnsi="나눔고딕" w:hint="eastAsia"/>
          <w:b/>
          <w:color w:val="000000" w:themeColor="text1"/>
          <w:sz w:val="20"/>
          <w:szCs w:val="20"/>
        </w:rPr>
        <w:t xml:space="preserve">및 </w:t>
      </w:r>
      <w:r w:rsidR="00426884" w:rsidRPr="00F106E8">
        <w:rPr>
          <w:rFonts w:ascii="나눔고딕" w:eastAsia="나눔고딕" w:hAnsi="나눔고딕"/>
          <w:b/>
          <w:color w:val="000000" w:themeColor="text1"/>
          <w:sz w:val="20"/>
          <w:szCs w:val="20"/>
        </w:rPr>
        <w:t xml:space="preserve">Penalty </w:t>
      </w:r>
      <w:r w:rsidR="00426884" w:rsidRPr="00F106E8">
        <w:rPr>
          <w:rFonts w:ascii="나눔고딕" w:eastAsia="나눔고딕" w:hAnsi="나눔고딕" w:hint="eastAsia"/>
          <w:b/>
          <w:color w:val="000000" w:themeColor="text1"/>
          <w:sz w:val="20"/>
          <w:szCs w:val="20"/>
        </w:rPr>
        <w:t>지급액</w:t>
      </w:r>
      <w:r w:rsidR="00A164B5" w:rsidRPr="00A164B5">
        <w:rPr>
          <w:rFonts w:ascii="나눔고딕" w:eastAsia="나눔고딕" w:hAnsi="나눔고딕" w:hint="eastAsia"/>
          <w:color w:val="000000" w:themeColor="text1"/>
          <w:sz w:val="20"/>
          <w:szCs w:val="20"/>
        </w:rPr>
        <w:t xml:space="preserve">    </w:t>
      </w:r>
      <w:r w:rsidR="00C675A3">
        <w:rPr>
          <w:rFonts w:ascii="나눔고딕" w:eastAsia="나눔고딕" w:hAnsi="나눔고딕"/>
          <w:color w:val="000000" w:themeColor="text1"/>
          <w:sz w:val="20"/>
          <w:szCs w:val="20"/>
        </w:rPr>
        <w:t xml:space="preserve"> </w:t>
      </w:r>
      <w:r w:rsidR="00A164B5" w:rsidRPr="00A164B5">
        <w:rPr>
          <w:rFonts w:ascii="나눔고딕" w:eastAsia="나눔고딕" w:hAnsi="나눔고딕" w:hint="eastAsia"/>
          <w:color w:val="000000" w:themeColor="text1"/>
          <w:sz w:val="20"/>
          <w:szCs w:val="20"/>
        </w:rPr>
        <w:t xml:space="preserve">       </w:t>
      </w:r>
      <w:r w:rsidR="009927CB">
        <w:rPr>
          <w:rFonts w:ascii="나눔고딕" w:eastAsia="나눔고딕" w:hAnsi="나눔고딕"/>
          <w:color w:val="000000" w:themeColor="text1"/>
          <w:sz w:val="20"/>
          <w:szCs w:val="20"/>
        </w:rPr>
        <w:t xml:space="preserve">      </w:t>
      </w:r>
      <w:r w:rsidR="00EC2173">
        <w:rPr>
          <w:rFonts w:ascii="나눔고딕" w:eastAsia="나눔고딕" w:hAnsi="나눔고딕"/>
          <w:color w:val="000000" w:themeColor="text1"/>
          <w:sz w:val="20"/>
          <w:szCs w:val="20"/>
        </w:rPr>
        <w:t xml:space="preserve"> </w:t>
      </w:r>
      <w:r w:rsidR="00A164B5" w:rsidRPr="00A164B5">
        <w:rPr>
          <w:rFonts w:ascii="나눔고딕" w:eastAsia="나눔고딕" w:hAnsi="나눔고딕" w:hint="eastAsia"/>
          <w:color w:val="000000" w:themeColor="text1"/>
          <w:sz w:val="20"/>
          <w:szCs w:val="20"/>
        </w:rPr>
        <w:t>(금액단위:</w:t>
      </w:r>
      <w:r w:rsidR="00A164B5" w:rsidRPr="00A164B5">
        <w:rPr>
          <w:rFonts w:ascii="나눔고딕" w:eastAsia="나눔고딕" w:hAnsi="나눔고딕"/>
          <w:color w:val="000000" w:themeColor="text1"/>
          <w:sz w:val="20"/>
          <w:szCs w:val="20"/>
        </w:rPr>
        <w:t xml:space="preserve"> </w:t>
      </w:r>
      <w:r w:rsidR="00A164B5" w:rsidRPr="00A164B5">
        <w:rPr>
          <w:rFonts w:ascii="나눔고딕" w:eastAsia="나눔고딕" w:hAnsi="나눔고딕" w:hint="eastAsia"/>
          <w:color w:val="000000" w:themeColor="text1"/>
          <w:sz w:val="20"/>
          <w:szCs w:val="20"/>
        </w:rPr>
        <w:t>원/부가세별도)</w:t>
      </w:r>
    </w:p>
    <w:tbl>
      <w:tblPr>
        <w:tblW w:w="75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3689"/>
        <w:gridCol w:w="1984"/>
      </w:tblGrid>
      <w:tr w:rsidR="00DA27AE" w:rsidRPr="00DA27AE" w14:paraId="3D0DDE8E" w14:textId="77777777" w:rsidTr="00640B18">
        <w:trPr>
          <w:trHeight w:val="444"/>
        </w:trPr>
        <w:tc>
          <w:tcPr>
            <w:tcW w:w="1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1210C05" w14:textId="15DC1222" w:rsidR="00DA27AE" w:rsidRPr="00640B18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</w:rPr>
            </w:pPr>
            <w:r w:rsidRPr="00640B18">
              <w:rPr>
                <w:rFonts w:ascii="나눔고딕" w:eastAsia="나눔고딕" w:hAnsi="나눔고딕"/>
                <w:b/>
              </w:rPr>
              <w:t xml:space="preserve">SLA </w:t>
            </w:r>
            <w:r w:rsidRPr="00DA27AE">
              <w:rPr>
                <w:rFonts w:ascii="나눔고딕" w:eastAsia="나눔고딕" w:hAnsi="나눔고딕" w:hint="eastAsia"/>
                <w:b/>
              </w:rPr>
              <w:t>구간</w:t>
            </w:r>
          </w:p>
        </w:tc>
        <w:tc>
          <w:tcPr>
            <w:tcW w:w="368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BD6E76B" w14:textId="01C5F9AD" w:rsidR="00DA27AE" w:rsidRPr="00640B18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</w:rPr>
            </w:pPr>
            <w:r w:rsidRPr="00640B18">
              <w:rPr>
                <w:rFonts w:ascii="나눔고딕" w:eastAsia="나눔고딕" w:hAnsi="나눔고딕" w:hint="eastAsia"/>
                <w:b/>
              </w:rPr>
              <w:t>달성</w:t>
            </w:r>
            <w:r w:rsidRPr="00DA27AE">
              <w:rPr>
                <w:rFonts w:ascii="나눔고딕" w:eastAsia="나눔고딕" w:hAnsi="나눔고딕" w:hint="eastAsia"/>
                <w:b/>
              </w:rPr>
              <w:t>률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E78D847" w14:textId="77777777" w:rsidR="00DA27AE" w:rsidRPr="00640B18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/>
              </w:rPr>
            </w:pPr>
            <w:r w:rsidRPr="00640B18">
              <w:rPr>
                <w:rFonts w:ascii="나눔고딕" w:eastAsia="나눔고딕" w:hAnsi="나눔고딕" w:hint="eastAsia"/>
                <w:b/>
              </w:rPr>
              <w:t>예상</w:t>
            </w:r>
            <w:r w:rsidRPr="00640B18">
              <w:rPr>
                <w:rFonts w:ascii="나눔고딕" w:eastAsia="나눔고딕" w:hAnsi="나눔고딕"/>
                <w:b/>
              </w:rPr>
              <w:t xml:space="preserve"> </w:t>
            </w:r>
            <w:r w:rsidRPr="00640B18">
              <w:rPr>
                <w:rFonts w:ascii="나눔고딕" w:eastAsia="나눔고딕" w:hAnsi="나눔고딕" w:hint="eastAsia"/>
                <w:b/>
              </w:rPr>
              <w:t>성과급</w:t>
            </w:r>
          </w:p>
        </w:tc>
      </w:tr>
      <w:tr w:rsidR="00DA27AE" w:rsidRPr="00DA27AE" w14:paraId="524AE84E" w14:textId="77777777" w:rsidTr="00640B18">
        <w:trPr>
          <w:trHeight w:val="444"/>
        </w:trPr>
        <w:tc>
          <w:tcPr>
            <w:tcW w:w="1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1FC15B" w14:textId="2BF2017E" w:rsidR="00DA27AE" w:rsidRPr="00DA27AE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5</w:t>
            </w:r>
            <w:r>
              <w:rPr>
                <w:rFonts w:ascii="나눔고딕" w:eastAsia="나눔고딕" w:hAnsi="나눔고딕" w:hint="eastAsia"/>
              </w:rPr>
              <w:t>구간</w:t>
            </w:r>
          </w:p>
        </w:tc>
        <w:tc>
          <w:tcPr>
            <w:tcW w:w="368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5499CBE" w14:textId="7C544B8B" w:rsidR="00DA27AE" w:rsidRPr="00DA27AE" w:rsidRDefault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 w:rsidRPr="00DA27AE">
              <w:rPr>
                <w:rFonts w:ascii="나눔고딕" w:eastAsia="나눔고딕" w:hAnsi="나눔고딕" w:hint="eastAsia"/>
              </w:rPr>
              <w:t>90점 이상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0F1951" w14:textId="45F539BA" w:rsidR="00DA27AE" w:rsidRPr="00DA27AE" w:rsidRDefault="00DA27AE" w:rsidP="00640B18">
            <w:pPr>
              <w:widowControl/>
              <w:wordWrap/>
              <w:autoSpaceDE/>
              <w:autoSpaceDN/>
              <w:ind w:rightChars="72" w:right="130"/>
              <w:jc w:val="right"/>
              <w:rPr>
                <w:rFonts w:ascii="나눔고딕" w:eastAsia="나눔고딕" w:hAnsi="나눔고딕"/>
                <w:sz w:val="20"/>
                <w:szCs w:val="20"/>
              </w:rPr>
            </w:pPr>
            <w:r w:rsidRPr="00DA27AE">
              <w:rPr>
                <w:rFonts w:ascii="나눔고딕" w:eastAsia="나눔고딕" w:hAnsi="나눔고딕"/>
                <w:sz w:val="20"/>
                <w:szCs w:val="20"/>
              </w:rPr>
              <w:t xml:space="preserve">　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10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,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000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,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000원</w:t>
            </w:r>
          </w:p>
        </w:tc>
      </w:tr>
      <w:tr w:rsidR="00DA27AE" w:rsidRPr="00DA27AE" w14:paraId="4EA07593" w14:textId="77777777" w:rsidTr="00640B18">
        <w:trPr>
          <w:trHeight w:val="444"/>
        </w:trPr>
        <w:tc>
          <w:tcPr>
            <w:tcW w:w="1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ED4CD" w14:textId="7E896638" w:rsidR="00DA27AE" w:rsidRPr="00DA27AE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4</w:t>
            </w:r>
            <w:r>
              <w:rPr>
                <w:rFonts w:ascii="나눔고딕" w:eastAsia="나눔고딕" w:hAnsi="나눔고딕" w:hint="eastAsia"/>
              </w:rPr>
              <w:t>구간</w:t>
            </w:r>
          </w:p>
        </w:tc>
        <w:tc>
          <w:tcPr>
            <w:tcW w:w="368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F6757F" w14:textId="6E934909" w:rsidR="00DA27AE" w:rsidRPr="00DA27AE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 w:rsidRPr="00DA27AE">
              <w:rPr>
                <w:rFonts w:ascii="나눔고딕" w:eastAsia="나눔고딕" w:hAnsi="나눔고딕" w:hint="eastAsia"/>
              </w:rPr>
              <w:t>80점 이상 ~ 90점 미만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64562" w14:textId="270FF96D" w:rsidR="00DA27AE" w:rsidRPr="00DA27AE" w:rsidRDefault="00DA27AE" w:rsidP="00640B18">
            <w:pPr>
              <w:widowControl/>
              <w:wordWrap/>
              <w:autoSpaceDE/>
              <w:autoSpaceDN/>
              <w:ind w:rightChars="72" w:right="130"/>
              <w:jc w:val="righ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8,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000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,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000원</w:t>
            </w:r>
            <w:r w:rsidRPr="00DA27AE">
              <w:rPr>
                <w:rFonts w:ascii="나눔고딕" w:eastAsia="나눔고딕" w:hAnsi="나눔고딕" w:hint="eastAsia"/>
                <w:sz w:val="20"/>
                <w:szCs w:val="20"/>
              </w:rPr>
              <w:t xml:space="preserve">　</w:t>
            </w:r>
          </w:p>
        </w:tc>
      </w:tr>
      <w:tr w:rsidR="00DA27AE" w:rsidRPr="00DA27AE" w14:paraId="511AD247" w14:textId="77777777" w:rsidTr="00640B18">
        <w:trPr>
          <w:trHeight w:val="444"/>
        </w:trPr>
        <w:tc>
          <w:tcPr>
            <w:tcW w:w="1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CB7259" w14:textId="0497A378" w:rsidR="00DA27AE" w:rsidRPr="00DA27AE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구간</w:t>
            </w:r>
          </w:p>
        </w:tc>
        <w:tc>
          <w:tcPr>
            <w:tcW w:w="368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EEBA64" w14:textId="24B88725" w:rsidR="00DA27AE" w:rsidRPr="00DA27AE" w:rsidRDefault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 w:rsidRPr="00DA27AE">
              <w:rPr>
                <w:rFonts w:ascii="나눔고딕" w:eastAsia="나눔고딕" w:hAnsi="나눔고딕" w:hint="eastAsia"/>
              </w:rPr>
              <w:t>70점 이상 ~ 80점 미만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716420" w14:textId="25438ECE" w:rsidR="00DA27AE" w:rsidRPr="00DA27AE" w:rsidRDefault="00DA27AE" w:rsidP="00640B18">
            <w:pPr>
              <w:widowControl/>
              <w:wordWrap/>
              <w:autoSpaceDE/>
              <w:autoSpaceDN/>
              <w:ind w:rightChars="72" w:right="130"/>
              <w:jc w:val="righ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5,000,000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원</w:t>
            </w:r>
          </w:p>
        </w:tc>
      </w:tr>
      <w:tr w:rsidR="00DA27AE" w:rsidRPr="00DA27AE" w14:paraId="4CF7434D" w14:textId="77777777" w:rsidTr="00640B18">
        <w:trPr>
          <w:trHeight w:val="444"/>
        </w:trPr>
        <w:tc>
          <w:tcPr>
            <w:tcW w:w="1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3AD263" w14:textId="274BD249" w:rsidR="00DA27AE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2구간</w:t>
            </w:r>
          </w:p>
        </w:tc>
        <w:tc>
          <w:tcPr>
            <w:tcW w:w="368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A5F5E9" w14:textId="7538344E" w:rsidR="00DA27AE" w:rsidRPr="00DA27AE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 w:rsidRPr="00640B18">
              <w:rPr>
                <w:rFonts w:ascii="나눔고딕" w:eastAsia="나눔고딕" w:hAnsi="나눔고딕"/>
              </w:rPr>
              <w:t>60</w:t>
            </w:r>
            <w:r w:rsidRPr="00640B18">
              <w:rPr>
                <w:rFonts w:ascii="나눔고딕" w:eastAsia="나눔고딕" w:hAnsi="나눔고딕" w:hint="eastAsia"/>
              </w:rPr>
              <w:t>점</w:t>
            </w:r>
            <w:r w:rsidRPr="00640B18">
              <w:rPr>
                <w:rFonts w:ascii="나눔고딕" w:eastAsia="나눔고딕" w:hAnsi="나눔고딕"/>
              </w:rPr>
              <w:t xml:space="preserve"> </w:t>
            </w:r>
            <w:r w:rsidRPr="00AA1194">
              <w:rPr>
                <w:rFonts w:ascii="나눔고딕" w:eastAsia="나눔고딕" w:hAnsi="나눔고딕" w:hint="eastAsia"/>
              </w:rPr>
              <w:t>이상</w:t>
            </w:r>
            <w:r>
              <w:rPr>
                <w:rFonts w:ascii="나눔고딕" w:eastAsia="나눔고딕" w:hAnsi="나눔고딕" w:hint="eastAsia"/>
              </w:rPr>
              <w:t xml:space="preserve"> ~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7</w:t>
            </w:r>
            <w:r>
              <w:rPr>
                <w:rFonts w:ascii="나눔고딕" w:eastAsia="나눔고딕" w:hAnsi="나눔고딕"/>
              </w:rPr>
              <w:t>0</w:t>
            </w:r>
            <w:r>
              <w:rPr>
                <w:rFonts w:ascii="나눔고딕" w:eastAsia="나눔고딕" w:hAnsi="나눔고딕" w:hint="eastAsia"/>
              </w:rPr>
              <w:t>점 미만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D7AC3B" w14:textId="43554935" w:rsidR="00DA27AE" w:rsidRDefault="00DA27AE">
            <w:pPr>
              <w:widowControl/>
              <w:wordWrap/>
              <w:autoSpaceDE/>
              <w:autoSpaceDN/>
              <w:ind w:rightChars="72" w:right="130"/>
              <w:jc w:val="righ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2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,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5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00,000원</w:t>
            </w:r>
          </w:p>
        </w:tc>
      </w:tr>
      <w:tr w:rsidR="00DA27AE" w:rsidRPr="00DA27AE" w14:paraId="61CEC554" w14:textId="77777777" w:rsidTr="00640B18">
        <w:trPr>
          <w:trHeight w:val="444"/>
        </w:trPr>
        <w:tc>
          <w:tcPr>
            <w:tcW w:w="1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DDC214" w14:textId="7CD2B171" w:rsidR="00DA27AE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1구간</w:t>
            </w:r>
          </w:p>
        </w:tc>
        <w:tc>
          <w:tcPr>
            <w:tcW w:w="368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6B62B1" w14:textId="4C1073A9" w:rsidR="00DA27AE" w:rsidRPr="00DA27AE" w:rsidRDefault="00DA27AE" w:rsidP="00DA27A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 w:rsidRPr="00640B18">
              <w:rPr>
                <w:rFonts w:ascii="나눔고딕" w:eastAsia="나눔고딕" w:hAnsi="나눔고딕"/>
              </w:rPr>
              <w:t>60</w:t>
            </w:r>
            <w:r w:rsidRPr="00640B18">
              <w:rPr>
                <w:rFonts w:ascii="나눔고딕" w:eastAsia="나눔고딕" w:hAnsi="나눔고딕" w:hint="eastAsia"/>
              </w:rPr>
              <w:t>점</w:t>
            </w:r>
            <w:r w:rsidRPr="00640B18">
              <w:rPr>
                <w:rFonts w:ascii="나눔고딕" w:eastAsia="나눔고딕" w:hAnsi="나눔고딕"/>
              </w:rPr>
              <w:t xml:space="preserve"> </w:t>
            </w:r>
            <w:r w:rsidRPr="00640B18">
              <w:rPr>
                <w:rFonts w:ascii="나눔고딕" w:eastAsia="나눔고딕" w:hAnsi="나눔고딕" w:hint="eastAsia"/>
              </w:rPr>
              <w:t>미만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B5E994" w14:textId="5F71EB61" w:rsidR="00DA27AE" w:rsidRDefault="00DA27AE" w:rsidP="00DA27AE">
            <w:pPr>
              <w:widowControl/>
              <w:wordWrap/>
              <w:autoSpaceDE/>
              <w:autoSpaceDN/>
              <w:ind w:rightChars="72" w:right="130"/>
              <w:jc w:val="righ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0원</w:t>
            </w:r>
          </w:p>
        </w:tc>
      </w:tr>
    </w:tbl>
    <w:p w14:paraId="59C5BE14" w14:textId="77777777" w:rsidR="00426884" w:rsidRDefault="00426884" w:rsidP="00426884">
      <w:pPr>
        <w:widowControl/>
        <w:wordWrap/>
        <w:autoSpaceDE/>
        <w:autoSpaceDN/>
        <w:spacing w:after="160" w:line="259" w:lineRule="auto"/>
      </w:pPr>
    </w:p>
    <w:p w14:paraId="47F59B42" w14:textId="77777777" w:rsidR="00F64BE2" w:rsidRPr="00850808" w:rsidRDefault="00F64BE2" w:rsidP="00F64BE2">
      <w:pPr>
        <w:widowControl/>
        <w:wordWrap/>
        <w:autoSpaceDE/>
        <w:spacing w:line="276" w:lineRule="auto"/>
        <w:rPr>
          <w:rFonts w:ascii="나눔고딕" w:eastAsia="나눔고딕" w:hAnsi="나눔고딕"/>
          <w:sz w:val="20"/>
          <w:szCs w:val="20"/>
        </w:rPr>
      </w:pPr>
    </w:p>
    <w:sectPr w:rsidR="00F64BE2" w:rsidRPr="00850808" w:rsidSect="002D50E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2C719" w14:textId="77777777" w:rsidR="00B671CC" w:rsidRDefault="00B671CC" w:rsidP="0051263E">
      <w:r>
        <w:separator/>
      </w:r>
    </w:p>
  </w:endnote>
  <w:endnote w:type="continuationSeparator" w:id="0">
    <w:p w14:paraId="1F6F1210" w14:textId="77777777" w:rsidR="00B671CC" w:rsidRDefault="00B671CC" w:rsidP="0051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AC928" w14:textId="77777777" w:rsidR="00B671CC" w:rsidRDefault="00B671CC" w:rsidP="0051263E">
      <w:r>
        <w:separator/>
      </w:r>
    </w:p>
  </w:footnote>
  <w:footnote w:type="continuationSeparator" w:id="0">
    <w:p w14:paraId="7C387456" w14:textId="77777777" w:rsidR="00B671CC" w:rsidRDefault="00B671CC" w:rsidP="00512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7C9"/>
    <w:multiLevelType w:val="hybridMultilevel"/>
    <w:tmpl w:val="C43E051A"/>
    <w:lvl w:ilvl="0" w:tplc="A664E31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65A23"/>
    <w:multiLevelType w:val="hybridMultilevel"/>
    <w:tmpl w:val="CC1AA898"/>
    <w:lvl w:ilvl="0" w:tplc="1D606F22">
      <w:start w:val="1"/>
      <w:numFmt w:val="bullet"/>
      <w:lvlText w:val="-"/>
      <w:lvlJc w:val="left"/>
      <w:pPr>
        <w:ind w:left="862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2" w15:restartNumberingAfterBreak="0">
    <w:nsid w:val="288A75A0"/>
    <w:multiLevelType w:val="hybridMultilevel"/>
    <w:tmpl w:val="87728522"/>
    <w:lvl w:ilvl="0" w:tplc="D826AD8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DD4EB0"/>
    <w:multiLevelType w:val="hybridMultilevel"/>
    <w:tmpl w:val="B15A4F46"/>
    <w:lvl w:ilvl="0" w:tplc="19A05B80">
      <w:start w:val="1"/>
      <w:numFmt w:val="bullet"/>
      <w:lvlText w:val="-"/>
      <w:lvlJc w:val="left"/>
      <w:pPr>
        <w:ind w:left="444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4" w15:restartNumberingAfterBreak="0">
    <w:nsid w:val="440F374C"/>
    <w:multiLevelType w:val="hybridMultilevel"/>
    <w:tmpl w:val="58D080F2"/>
    <w:lvl w:ilvl="0" w:tplc="08DE6B8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E451C3"/>
    <w:multiLevelType w:val="hybridMultilevel"/>
    <w:tmpl w:val="6FD4891C"/>
    <w:lvl w:ilvl="0" w:tplc="D748919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720924"/>
    <w:multiLevelType w:val="hybridMultilevel"/>
    <w:tmpl w:val="0EF66034"/>
    <w:lvl w:ilvl="0" w:tplc="8D242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E07FD5"/>
    <w:multiLevelType w:val="hybridMultilevel"/>
    <w:tmpl w:val="38EE79DA"/>
    <w:lvl w:ilvl="0" w:tplc="9D58AD4E">
      <w:start w:val="1"/>
      <w:numFmt w:val="bullet"/>
      <w:lvlText w:val="-"/>
      <w:lvlJc w:val="left"/>
      <w:pPr>
        <w:ind w:left="148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54C55119"/>
    <w:multiLevelType w:val="hybridMultilevel"/>
    <w:tmpl w:val="2646D6C0"/>
    <w:lvl w:ilvl="0" w:tplc="F93AB526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E1197C"/>
    <w:multiLevelType w:val="multilevel"/>
    <w:tmpl w:val="B4D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044383E"/>
    <w:multiLevelType w:val="hybridMultilevel"/>
    <w:tmpl w:val="50D69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105281E"/>
    <w:multiLevelType w:val="hybridMultilevel"/>
    <w:tmpl w:val="CA360B34"/>
    <w:lvl w:ilvl="0" w:tplc="547C82C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0B449A"/>
    <w:multiLevelType w:val="hybridMultilevel"/>
    <w:tmpl w:val="25C08142"/>
    <w:lvl w:ilvl="0" w:tplc="2104DF52">
      <w:start w:val="1"/>
      <w:numFmt w:val="decimalEnclosedCircle"/>
      <w:lvlText w:val="%1"/>
      <w:lvlJc w:val="left"/>
      <w:pPr>
        <w:ind w:left="760" w:hanging="36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2"/>
  </w:num>
  <w:num w:numId="14">
    <w:abstractNumId w:val="11"/>
  </w:num>
  <w:num w:numId="15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00"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1A"/>
    <w:rsid w:val="0000100D"/>
    <w:rsid w:val="00002BD3"/>
    <w:rsid w:val="00010269"/>
    <w:rsid w:val="0001541C"/>
    <w:rsid w:val="00023936"/>
    <w:rsid w:val="000242D7"/>
    <w:rsid w:val="00032E1E"/>
    <w:rsid w:val="00034EF9"/>
    <w:rsid w:val="00036216"/>
    <w:rsid w:val="00040338"/>
    <w:rsid w:val="0004518D"/>
    <w:rsid w:val="0005190E"/>
    <w:rsid w:val="00055229"/>
    <w:rsid w:val="000569A4"/>
    <w:rsid w:val="00057915"/>
    <w:rsid w:val="00061546"/>
    <w:rsid w:val="0007060A"/>
    <w:rsid w:val="00071CF0"/>
    <w:rsid w:val="00081C50"/>
    <w:rsid w:val="0008290E"/>
    <w:rsid w:val="0008409E"/>
    <w:rsid w:val="000844D1"/>
    <w:rsid w:val="00086F0B"/>
    <w:rsid w:val="0009022E"/>
    <w:rsid w:val="000943E4"/>
    <w:rsid w:val="0009668B"/>
    <w:rsid w:val="000A1173"/>
    <w:rsid w:val="000A1875"/>
    <w:rsid w:val="000A3F60"/>
    <w:rsid w:val="000A4FDE"/>
    <w:rsid w:val="000A6BA8"/>
    <w:rsid w:val="000A7207"/>
    <w:rsid w:val="000B4493"/>
    <w:rsid w:val="000B4F5F"/>
    <w:rsid w:val="000B542E"/>
    <w:rsid w:val="000C12DA"/>
    <w:rsid w:val="000C1F0D"/>
    <w:rsid w:val="000C3DB9"/>
    <w:rsid w:val="000C5014"/>
    <w:rsid w:val="000D1D3C"/>
    <w:rsid w:val="000D1F9B"/>
    <w:rsid w:val="000D2252"/>
    <w:rsid w:val="000D319B"/>
    <w:rsid w:val="000D31C4"/>
    <w:rsid w:val="000D645B"/>
    <w:rsid w:val="000D6ADE"/>
    <w:rsid w:val="000E0B81"/>
    <w:rsid w:val="000E7BCC"/>
    <w:rsid w:val="000F1EB8"/>
    <w:rsid w:val="000F2E4D"/>
    <w:rsid w:val="000F5063"/>
    <w:rsid w:val="000F6F8D"/>
    <w:rsid w:val="001033D5"/>
    <w:rsid w:val="001123F5"/>
    <w:rsid w:val="00112713"/>
    <w:rsid w:val="00116038"/>
    <w:rsid w:val="00116DF5"/>
    <w:rsid w:val="00124322"/>
    <w:rsid w:val="00127402"/>
    <w:rsid w:val="00133BDE"/>
    <w:rsid w:val="001342F7"/>
    <w:rsid w:val="00151FD6"/>
    <w:rsid w:val="00160338"/>
    <w:rsid w:val="001614CB"/>
    <w:rsid w:val="001616D7"/>
    <w:rsid w:val="00165B25"/>
    <w:rsid w:val="001705BD"/>
    <w:rsid w:val="0017146D"/>
    <w:rsid w:val="001847E9"/>
    <w:rsid w:val="00184DF3"/>
    <w:rsid w:val="00187248"/>
    <w:rsid w:val="00190A9D"/>
    <w:rsid w:val="00191FA8"/>
    <w:rsid w:val="00195995"/>
    <w:rsid w:val="001A140F"/>
    <w:rsid w:val="001A7278"/>
    <w:rsid w:val="001B0A5E"/>
    <w:rsid w:val="001B1AE7"/>
    <w:rsid w:val="001B5690"/>
    <w:rsid w:val="001B7E68"/>
    <w:rsid w:val="001C0BF1"/>
    <w:rsid w:val="001C457B"/>
    <w:rsid w:val="001C4D8C"/>
    <w:rsid w:val="001D2470"/>
    <w:rsid w:val="001D3053"/>
    <w:rsid w:val="001D338E"/>
    <w:rsid w:val="001D4F08"/>
    <w:rsid w:val="001E41FF"/>
    <w:rsid w:val="001E6027"/>
    <w:rsid w:val="001F02EE"/>
    <w:rsid w:val="001F64BE"/>
    <w:rsid w:val="002021A8"/>
    <w:rsid w:val="00202FD3"/>
    <w:rsid w:val="00204A02"/>
    <w:rsid w:val="002060EE"/>
    <w:rsid w:val="002077C9"/>
    <w:rsid w:val="00211451"/>
    <w:rsid w:val="00211F5F"/>
    <w:rsid w:val="00215B1D"/>
    <w:rsid w:val="00222383"/>
    <w:rsid w:val="002228BB"/>
    <w:rsid w:val="00225CA5"/>
    <w:rsid w:val="00232BED"/>
    <w:rsid w:val="00234BB0"/>
    <w:rsid w:val="00236D72"/>
    <w:rsid w:val="002405B5"/>
    <w:rsid w:val="00241DC1"/>
    <w:rsid w:val="00247EA8"/>
    <w:rsid w:val="00254426"/>
    <w:rsid w:val="00260799"/>
    <w:rsid w:val="00264B46"/>
    <w:rsid w:val="00264D4A"/>
    <w:rsid w:val="00266E08"/>
    <w:rsid w:val="00271CB2"/>
    <w:rsid w:val="002730D7"/>
    <w:rsid w:val="00273E53"/>
    <w:rsid w:val="00276A32"/>
    <w:rsid w:val="0028002F"/>
    <w:rsid w:val="0028078F"/>
    <w:rsid w:val="00282B73"/>
    <w:rsid w:val="00283F1C"/>
    <w:rsid w:val="00284246"/>
    <w:rsid w:val="00284576"/>
    <w:rsid w:val="00292AA8"/>
    <w:rsid w:val="00294555"/>
    <w:rsid w:val="002951CC"/>
    <w:rsid w:val="00296052"/>
    <w:rsid w:val="00296F46"/>
    <w:rsid w:val="00297FAE"/>
    <w:rsid w:val="002A1561"/>
    <w:rsid w:val="002A1752"/>
    <w:rsid w:val="002A2F93"/>
    <w:rsid w:val="002A54C4"/>
    <w:rsid w:val="002B63BA"/>
    <w:rsid w:val="002B7820"/>
    <w:rsid w:val="002B7F8A"/>
    <w:rsid w:val="002C0873"/>
    <w:rsid w:val="002C1A1E"/>
    <w:rsid w:val="002C270E"/>
    <w:rsid w:val="002C6FD2"/>
    <w:rsid w:val="002D50E9"/>
    <w:rsid w:val="002E20BA"/>
    <w:rsid w:val="002E317A"/>
    <w:rsid w:val="002F4764"/>
    <w:rsid w:val="003021AC"/>
    <w:rsid w:val="00305078"/>
    <w:rsid w:val="00315659"/>
    <w:rsid w:val="003164B2"/>
    <w:rsid w:val="00322273"/>
    <w:rsid w:val="0032658A"/>
    <w:rsid w:val="00331BFD"/>
    <w:rsid w:val="00336127"/>
    <w:rsid w:val="00344A1E"/>
    <w:rsid w:val="00344BEA"/>
    <w:rsid w:val="003519DD"/>
    <w:rsid w:val="00352DE7"/>
    <w:rsid w:val="00354A45"/>
    <w:rsid w:val="00354D0D"/>
    <w:rsid w:val="00355762"/>
    <w:rsid w:val="00363722"/>
    <w:rsid w:val="00372D6F"/>
    <w:rsid w:val="00372EED"/>
    <w:rsid w:val="00377B7C"/>
    <w:rsid w:val="00380EF1"/>
    <w:rsid w:val="00380F01"/>
    <w:rsid w:val="003821A2"/>
    <w:rsid w:val="00382ED0"/>
    <w:rsid w:val="00384E80"/>
    <w:rsid w:val="00392EA9"/>
    <w:rsid w:val="00396D18"/>
    <w:rsid w:val="00396EF9"/>
    <w:rsid w:val="00397050"/>
    <w:rsid w:val="003A1C30"/>
    <w:rsid w:val="003A4E64"/>
    <w:rsid w:val="003B4294"/>
    <w:rsid w:val="003B6A22"/>
    <w:rsid w:val="003B6A67"/>
    <w:rsid w:val="003C56D0"/>
    <w:rsid w:val="003D4457"/>
    <w:rsid w:val="003D7485"/>
    <w:rsid w:val="003D7833"/>
    <w:rsid w:val="003E2006"/>
    <w:rsid w:val="003E49C1"/>
    <w:rsid w:val="003E5597"/>
    <w:rsid w:val="003F7708"/>
    <w:rsid w:val="0040071F"/>
    <w:rsid w:val="0040302C"/>
    <w:rsid w:val="00405422"/>
    <w:rsid w:val="004146AF"/>
    <w:rsid w:val="00416324"/>
    <w:rsid w:val="004177D0"/>
    <w:rsid w:val="00417AC2"/>
    <w:rsid w:val="0042286C"/>
    <w:rsid w:val="004243E5"/>
    <w:rsid w:val="00425C6F"/>
    <w:rsid w:val="00426884"/>
    <w:rsid w:val="00427845"/>
    <w:rsid w:val="00430309"/>
    <w:rsid w:val="00430802"/>
    <w:rsid w:val="00441D86"/>
    <w:rsid w:val="00443A03"/>
    <w:rsid w:val="00450938"/>
    <w:rsid w:val="00453132"/>
    <w:rsid w:val="00454223"/>
    <w:rsid w:val="00462866"/>
    <w:rsid w:val="004636FB"/>
    <w:rsid w:val="00464240"/>
    <w:rsid w:val="00466753"/>
    <w:rsid w:val="0047070B"/>
    <w:rsid w:val="004726E5"/>
    <w:rsid w:val="004770F2"/>
    <w:rsid w:val="00486663"/>
    <w:rsid w:val="004870C8"/>
    <w:rsid w:val="00493844"/>
    <w:rsid w:val="00494C21"/>
    <w:rsid w:val="00496F39"/>
    <w:rsid w:val="004A149F"/>
    <w:rsid w:val="004A31E5"/>
    <w:rsid w:val="004A55B2"/>
    <w:rsid w:val="004A5CFD"/>
    <w:rsid w:val="004A5D69"/>
    <w:rsid w:val="004A68D9"/>
    <w:rsid w:val="004B3A2C"/>
    <w:rsid w:val="004B45EE"/>
    <w:rsid w:val="004B48F3"/>
    <w:rsid w:val="004C10C9"/>
    <w:rsid w:val="004C5133"/>
    <w:rsid w:val="004C6DEE"/>
    <w:rsid w:val="004C7DC3"/>
    <w:rsid w:val="004D6031"/>
    <w:rsid w:val="004E4563"/>
    <w:rsid w:val="004E74E8"/>
    <w:rsid w:val="004F350A"/>
    <w:rsid w:val="004F6C78"/>
    <w:rsid w:val="00502F8D"/>
    <w:rsid w:val="005101C8"/>
    <w:rsid w:val="0051263E"/>
    <w:rsid w:val="00523625"/>
    <w:rsid w:val="005352DA"/>
    <w:rsid w:val="005361A8"/>
    <w:rsid w:val="00537289"/>
    <w:rsid w:val="0054443A"/>
    <w:rsid w:val="00544946"/>
    <w:rsid w:val="00547A83"/>
    <w:rsid w:val="00552A8A"/>
    <w:rsid w:val="00552CC2"/>
    <w:rsid w:val="0055701D"/>
    <w:rsid w:val="00562A8B"/>
    <w:rsid w:val="005645E6"/>
    <w:rsid w:val="00565F42"/>
    <w:rsid w:val="00566A28"/>
    <w:rsid w:val="00573AFF"/>
    <w:rsid w:val="00574BAD"/>
    <w:rsid w:val="00575582"/>
    <w:rsid w:val="00577487"/>
    <w:rsid w:val="00577936"/>
    <w:rsid w:val="00582CFD"/>
    <w:rsid w:val="00583559"/>
    <w:rsid w:val="005835DB"/>
    <w:rsid w:val="00587F7B"/>
    <w:rsid w:val="00595C72"/>
    <w:rsid w:val="00596C9C"/>
    <w:rsid w:val="005A3579"/>
    <w:rsid w:val="005A3886"/>
    <w:rsid w:val="005A6C87"/>
    <w:rsid w:val="005A7B2E"/>
    <w:rsid w:val="005B0D2E"/>
    <w:rsid w:val="005B453B"/>
    <w:rsid w:val="005B4E9C"/>
    <w:rsid w:val="005B696A"/>
    <w:rsid w:val="005C09F2"/>
    <w:rsid w:val="005C0C5C"/>
    <w:rsid w:val="005C4F9F"/>
    <w:rsid w:val="005C661F"/>
    <w:rsid w:val="005E0AAE"/>
    <w:rsid w:val="005E0D96"/>
    <w:rsid w:val="005E746E"/>
    <w:rsid w:val="005F10D3"/>
    <w:rsid w:val="005F1484"/>
    <w:rsid w:val="005F4C39"/>
    <w:rsid w:val="005F5FA3"/>
    <w:rsid w:val="00600E64"/>
    <w:rsid w:val="00605F53"/>
    <w:rsid w:val="00607D4E"/>
    <w:rsid w:val="006119DD"/>
    <w:rsid w:val="006134EA"/>
    <w:rsid w:val="00615203"/>
    <w:rsid w:val="00622515"/>
    <w:rsid w:val="00640B18"/>
    <w:rsid w:val="00641BB6"/>
    <w:rsid w:val="00642E53"/>
    <w:rsid w:val="00644371"/>
    <w:rsid w:val="00647E22"/>
    <w:rsid w:val="006504B5"/>
    <w:rsid w:val="00653251"/>
    <w:rsid w:val="00655751"/>
    <w:rsid w:val="00655A6E"/>
    <w:rsid w:val="00655B88"/>
    <w:rsid w:val="006612CE"/>
    <w:rsid w:val="006652BE"/>
    <w:rsid w:val="00670E7A"/>
    <w:rsid w:val="006711BD"/>
    <w:rsid w:val="006723D2"/>
    <w:rsid w:val="00672F8E"/>
    <w:rsid w:val="006739FB"/>
    <w:rsid w:val="00674FE3"/>
    <w:rsid w:val="00675902"/>
    <w:rsid w:val="00676723"/>
    <w:rsid w:val="0067736C"/>
    <w:rsid w:val="0068435F"/>
    <w:rsid w:val="00690F37"/>
    <w:rsid w:val="00695A19"/>
    <w:rsid w:val="0069647A"/>
    <w:rsid w:val="006A4CB5"/>
    <w:rsid w:val="006A52DA"/>
    <w:rsid w:val="006A7191"/>
    <w:rsid w:val="006A7449"/>
    <w:rsid w:val="006B545E"/>
    <w:rsid w:val="006C3396"/>
    <w:rsid w:val="006C4A16"/>
    <w:rsid w:val="006C5C21"/>
    <w:rsid w:val="006C5F2C"/>
    <w:rsid w:val="006C6583"/>
    <w:rsid w:val="006C6D4A"/>
    <w:rsid w:val="006C7CD0"/>
    <w:rsid w:val="006D00C0"/>
    <w:rsid w:val="006E0546"/>
    <w:rsid w:val="006E3EBD"/>
    <w:rsid w:val="006E58CF"/>
    <w:rsid w:val="006F5CE6"/>
    <w:rsid w:val="00701B5A"/>
    <w:rsid w:val="00702248"/>
    <w:rsid w:val="00704BA2"/>
    <w:rsid w:val="00706765"/>
    <w:rsid w:val="00712E29"/>
    <w:rsid w:val="0071382D"/>
    <w:rsid w:val="00713D8C"/>
    <w:rsid w:val="00713E61"/>
    <w:rsid w:val="00713EBD"/>
    <w:rsid w:val="00716A8F"/>
    <w:rsid w:val="00717C6C"/>
    <w:rsid w:val="00722A77"/>
    <w:rsid w:val="00723069"/>
    <w:rsid w:val="0073348D"/>
    <w:rsid w:val="00734467"/>
    <w:rsid w:val="00735B34"/>
    <w:rsid w:val="00735F07"/>
    <w:rsid w:val="007444A9"/>
    <w:rsid w:val="00767420"/>
    <w:rsid w:val="00773BD5"/>
    <w:rsid w:val="00776A78"/>
    <w:rsid w:val="00777775"/>
    <w:rsid w:val="00777DAD"/>
    <w:rsid w:val="0078100C"/>
    <w:rsid w:val="00782389"/>
    <w:rsid w:val="00782F50"/>
    <w:rsid w:val="00787A1B"/>
    <w:rsid w:val="0079012C"/>
    <w:rsid w:val="00792218"/>
    <w:rsid w:val="00794014"/>
    <w:rsid w:val="00795420"/>
    <w:rsid w:val="007A2E3E"/>
    <w:rsid w:val="007A3AF6"/>
    <w:rsid w:val="007A4E1B"/>
    <w:rsid w:val="007A682F"/>
    <w:rsid w:val="007B2627"/>
    <w:rsid w:val="007B2D71"/>
    <w:rsid w:val="007B3DB3"/>
    <w:rsid w:val="007B5CED"/>
    <w:rsid w:val="007B5E22"/>
    <w:rsid w:val="007B6CD7"/>
    <w:rsid w:val="007B7905"/>
    <w:rsid w:val="007B7A87"/>
    <w:rsid w:val="007C3390"/>
    <w:rsid w:val="007C74CC"/>
    <w:rsid w:val="007D1C9E"/>
    <w:rsid w:val="007E2E4B"/>
    <w:rsid w:val="007E4DC0"/>
    <w:rsid w:val="007E7603"/>
    <w:rsid w:val="007F1AF1"/>
    <w:rsid w:val="007F51DB"/>
    <w:rsid w:val="007F60CB"/>
    <w:rsid w:val="007F61CF"/>
    <w:rsid w:val="007F65BE"/>
    <w:rsid w:val="007F7D3D"/>
    <w:rsid w:val="00800D43"/>
    <w:rsid w:val="00800E4E"/>
    <w:rsid w:val="00802F8C"/>
    <w:rsid w:val="008048E3"/>
    <w:rsid w:val="00805AB5"/>
    <w:rsid w:val="00806C2C"/>
    <w:rsid w:val="00807745"/>
    <w:rsid w:val="00813A0E"/>
    <w:rsid w:val="00815FDB"/>
    <w:rsid w:val="00820BAE"/>
    <w:rsid w:val="00823178"/>
    <w:rsid w:val="00825D58"/>
    <w:rsid w:val="0082788C"/>
    <w:rsid w:val="00832C3C"/>
    <w:rsid w:val="00837A72"/>
    <w:rsid w:val="00840619"/>
    <w:rsid w:val="00842A9F"/>
    <w:rsid w:val="00842D7F"/>
    <w:rsid w:val="00850808"/>
    <w:rsid w:val="00851FB9"/>
    <w:rsid w:val="0085412E"/>
    <w:rsid w:val="00862FFF"/>
    <w:rsid w:val="00863D24"/>
    <w:rsid w:val="008715BF"/>
    <w:rsid w:val="00871832"/>
    <w:rsid w:val="008754FE"/>
    <w:rsid w:val="008852ED"/>
    <w:rsid w:val="008864BC"/>
    <w:rsid w:val="008868A7"/>
    <w:rsid w:val="00887112"/>
    <w:rsid w:val="00890BEA"/>
    <w:rsid w:val="00893F78"/>
    <w:rsid w:val="008946D9"/>
    <w:rsid w:val="00896DD6"/>
    <w:rsid w:val="008A3414"/>
    <w:rsid w:val="008A3DCA"/>
    <w:rsid w:val="008A4466"/>
    <w:rsid w:val="008B1D80"/>
    <w:rsid w:val="008B227E"/>
    <w:rsid w:val="008B2663"/>
    <w:rsid w:val="008C1C83"/>
    <w:rsid w:val="008C539D"/>
    <w:rsid w:val="008C7E19"/>
    <w:rsid w:val="008D5AD8"/>
    <w:rsid w:val="008D607F"/>
    <w:rsid w:val="008D72AB"/>
    <w:rsid w:val="008D7389"/>
    <w:rsid w:val="008F7901"/>
    <w:rsid w:val="009021C8"/>
    <w:rsid w:val="009025BB"/>
    <w:rsid w:val="009030A0"/>
    <w:rsid w:val="00912F11"/>
    <w:rsid w:val="00913CFA"/>
    <w:rsid w:val="00915C11"/>
    <w:rsid w:val="009205FF"/>
    <w:rsid w:val="00921B9D"/>
    <w:rsid w:val="00927A23"/>
    <w:rsid w:val="00935B83"/>
    <w:rsid w:val="00935E7C"/>
    <w:rsid w:val="009369EA"/>
    <w:rsid w:val="0093779D"/>
    <w:rsid w:val="00950B5F"/>
    <w:rsid w:val="00951150"/>
    <w:rsid w:val="009568CC"/>
    <w:rsid w:val="00957725"/>
    <w:rsid w:val="00972C09"/>
    <w:rsid w:val="00974A25"/>
    <w:rsid w:val="00977971"/>
    <w:rsid w:val="00982940"/>
    <w:rsid w:val="00982F4B"/>
    <w:rsid w:val="00986732"/>
    <w:rsid w:val="009905A3"/>
    <w:rsid w:val="0099238F"/>
    <w:rsid w:val="009927CB"/>
    <w:rsid w:val="0099311C"/>
    <w:rsid w:val="0099612D"/>
    <w:rsid w:val="009A6CDA"/>
    <w:rsid w:val="009B1A88"/>
    <w:rsid w:val="009B3A70"/>
    <w:rsid w:val="009B7ADC"/>
    <w:rsid w:val="009C63AB"/>
    <w:rsid w:val="009D3917"/>
    <w:rsid w:val="009D7113"/>
    <w:rsid w:val="009E381D"/>
    <w:rsid w:val="009E4282"/>
    <w:rsid w:val="009E4E1A"/>
    <w:rsid w:val="009F46EF"/>
    <w:rsid w:val="009F6350"/>
    <w:rsid w:val="00A00F6C"/>
    <w:rsid w:val="00A01ECC"/>
    <w:rsid w:val="00A03AF1"/>
    <w:rsid w:val="00A04818"/>
    <w:rsid w:val="00A05B17"/>
    <w:rsid w:val="00A164B5"/>
    <w:rsid w:val="00A22FCF"/>
    <w:rsid w:val="00A2311D"/>
    <w:rsid w:val="00A23C1B"/>
    <w:rsid w:val="00A24DCF"/>
    <w:rsid w:val="00A4399A"/>
    <w:rsid w:val="00A53501"/>
    <w:rsid w:val="00A61A7D"/>
    <w:rsid w:val="00A61B77"/>
    <w:rsid w:val="00A61E0A"/>
    <w:rsid w:val="00A676A8"/>
    <w:rsid w:val="00A737B0"/>
    <w:rsid w:val="00A8164F"/>
    <w:rsid w:val="00A87075"/>
    <w:rsid w:val="00A87158"/>
    <w:rsid w:val="00A8724A"/>
    <w:rsid w:val="00A9405D"/>
    <w:rsid w:val="00A951AA"/>
    <w:rsid w:val="00A97CF9"/>
    <w:rsid w:val="00AA4C01"/>
    <w:rsid w:val="00AB77F2"/>
    <w:rsid w:val="00AC0F76"/>
    <w:rsid w:val="00AC391E"/>
    <w:rsid w:val="00AD00C8"/>
    <w:rsid w:val="00AD4F68"/>
    <w:rsid w:val="00AE0B89"/>
    <w:rsid w:val="00AE38A1"/>
    <w:rsid w:val="00AE4493"/>
    <w:rsid w:val="00AE6FFA"/>
    <w:rsid w:val="00AE7865"/>
    <w:rsid w:val="00AF1B56"/>
    <w:rsid w:val="00B016DD"/>
    <w:rsid w:val="00B0737D"/>
    <w:rsid w:val="00B07A35"/>
    <w:rsid w:val="00B104A4"/>
    <w:rsid w:val="00B21F39"/>
    <w:rsid w:val="00B234A5"/>
    <w:rsid w:val="00B249D8"/>
    <w:rsid w:val="00B25E5C"/>
    <w:rsid w:val="00B303F0"/>
    <w:rsid w:val="00B30D45"/>
    <w:rsid w:val="00B45E8E"/>
    <w:rsid w:val="00B474BF"/>
    <w:rsid w:val="00B50C50"/>
    <w:rsid w:val="00B5123A"/>
    <w:rsid w:val="00B522E5"/>
    <w:rsid w:val="00B53E65"/>
    <w:rsid w:val="00B6008E"/>
    <w:rsid w:val="00B63E8A"/>
    <w:rsid w:val="00B646C1"/>
    <w:rsid w:val="00B6479C"/>
    <w:rsid w:val="00B6531C"/>
    <w:rsid w:val="00B671CC"/>
    <w:rsid w:val="00B67E35"/>
    <w:rsid w:val="00B77797"/>
    <w:rsid w:val="00B80617"/>
    <w:rsid w:val="00B83246"/>
    <w:rsid w:val="00B8597C"/>
    <w:rsid w:val="00B87354"/>
    <w:rsid w:val="00B877D7"/>
    <w:rsid w:val="00B87B28"/>
    <w:rsid w:val="00B92EC4"/>
    <w:rsid w:val="00B93389"/>
    <w:rsid w:val="00B936E5"/>
    <w:rsid w:val="00BA0DB7"/>
    <w:rsid w:val="00BA20CA"/>
    <w:rsid w:val="00BA468A"/>
    <w:rsid w:val="00BA7ED9"/>
    <w:rsid w:val="00BB2295"/>
    <w:rsid w:val="00BB7289"/>
    <w:rsid w:val="00BC20C7"/>
    <w:rsid w:val="00BC34F0"/>
    <w:rsid w:val="00BC6B0B"/>
    <w:rsid w:val="00BD0E9E"/>
    <w:rsid w:val="00BD5D27"/>
    <w:rsid w:val="00BE014E"/>
    <w:rsid w:val="00BE7939"/>
    <w:rsid w:val="00BF3BD0"/>
    <w:rsid w:val="00BF4AA1"/>
    <w:rsid w:val="00C00432"/>
    <w:rsid w:val="00C00D21"/>
    <w:rsid w:val="00C024D8"/>
    <w:rsid w:val="00C033C9"/>
    <w:rsid w:val="00C07E5E"/>
    <w:rsid w:val="00C11A0F"/>
    <w:rsid w:val="00C155CF"/>
    <w:rsid w:val="00C17DF3"/>
    <w:rsid w:val="00C2586F"/>
    <w:rsid w:val="00C37F6D"/>
    <w:rsid w:val="00C42BA3"/>
    <w:rsid w:val="00C44183"/>
    <w:rsid w:val="00C44E89"/>
    <w:rsid w:val="00C45C5F"/>
    <w:rsid w:val="00C46F1A"/>
    <w:rsid w:val="00C472DC"/>
    <w:rsid w:val="00C50C5F"/>
    <w:rsid w:val="00C65E5D"/>
    <w:rsid w:val="00C675A3"/>
    <w:rsid w:val="00C74A0E"/>
    <w:rsid w:val="00C80AB1"/>
    <w:rsid w:val="00C84405"/>
    <w:rsid w:val="00C858E3"/>
    <w:rsid w:val="00C9428C"/>
    <w:rsid w:val="00CA081C"/>
    <w:rsid w:val="00CA3CA9"/>
    <w:rsid w:val="00CA5109"/>
    <w:rsid w:val="00CB227D"/>
    <w:rsid w:val="00CB2561"/>
    <w:rsid w:val="00CB45C2"/>
    <w:rsid w:val="00CB7EAB"/>
    <w:rsid w:val="00CC1ED8"/>
    <w:rsid w:val="00CC54B3"/>
    <w:rsid w:val="00CD1589"/>
    <w:rsid w:val="00CD60AD"/>
    <w:rsid w:val="00CE1D78"/>
    <w:rsid w:val="00CE2788"/>
    <w:rsid w:val="00CE4D31"/>
    <w:rsid w:val="00CE7215"/>
    <w:rsid w:val="00CF0178"/>
    <w:rsid w:val="00D07977"/>
    <w:rsid w:val="00D14A10"/>
    <w:rsid w:val="00D17D67"/>
    <w:rsid w:val="00D21C3C"/>
    <w:rsid w:val="00D21CD9"/>
    <w:rsid w:val="00D25C5E"/>
    <w:rsid w:val="00D319E4"/>
    <w:rsid w:val="00D31D32"/>
    <w:rsid w:val="00D3299C"/>
    <w:rsid w:val="00D32F72"/>
    <w:rsid w:val="00D33DBD"/>
    <w:rsid w:val="00D34830"/>
    <w:rsid w:val="00D3672C"/>
    <w:rsid w:val="00D4137B"/>
    <w:rsid w:val="00D42DA5"/>
    <w:rsid w:val="00D4315D"/>
    <w:rsid w:val="00D43DAF"/>
    <w:rsid w:val="00D43DD7"/>
    <w:rsid w:val="00D50B19"/>
    <w:rsid w:val="00D51445"/>
    <w:rsid w:val="00D51803"/>
    <w:rsid w:val="00D54AA8"/>
    <w:rsid w:val="00D56D3A"/>
    <w:rsid w:val="00D60CDE"/>
    <w:rsid w:val="00D62F67"/>
    <w:rsid w:val="00D75339"/>
    <w:rsid w:val="00D753BB"/>
    <w:rsid w:val="00D75A14"/>
    <w:rsid w:val="00D80071"/>
    <w:rsid w:val="00D862D4"/>
    <w:rsid w:val="00D87E2B"/>
    <w:rsid w:val="00D91F09"/>
    <w:rsid w:val="00D933A3"/>
    <w:rsid w:val="00D94F7E"/>
    <w:rsid w:val="00D9600E"/>
    <w:rsid w:val="00D9770A"/>
    <w:rsid w:val="00DA074C"/>
    <w:rsid w:val="00DA27AE"/>
    <w:rsid w:val="00DA37BE"/>
    <w:rsid w:val="00DB4E0C"/>
    <w:rsid w:val="00DC7641"/>
    <w:rsid w:val="00DD4B7B"/>
    <w:rsid w:val="00DD5B06"/>
    <w:rsid w:val="00DE2720"/>
    <w:rsid w:val="00DE305F"/>
    <w:rsid w:val="00DF2ECA"/>
    <w:rsid w:val="00DF5B4A"/>
    <w:rsid w:val="00DF5DE4"/>
    <w:rsid w:val="00E045D5"/>
    <w:rsid w:val="00E05227"/>
    <w:rsid w:val="00E13FA1"/>
    <w:rsid w:val="00E175EE"/>
    <w:rsid w:val="00E22D27"/>
    <w:rsid w:val="00E23A3C"/>
    <w:rsid w:val="00E26C04"/>
    <w:rsid w:val="00E371F6"/>
    <w:rsid w:val="00E42CFF"/>
    <w:rsid w:val="00E44FAB"/>
    <w:rsid w:val="00E5134F"/>
    <w:rsid w:val="00E5224E"/>
    <w:rsid w:val="00E56CBB"/>
    <w:rsid w:val="00E600A5"/>
    <w:rsid w:val="00E60961"/>
    <w:rsid w:val="00E64C36"/>
    <w:rsid w:val="00E6663C"/>
    <w:rsid w:val="00E7392C"/>
    <w:rsid w:val="00E74081"/>
    <w:rsid w:val="00E7460A"/>
    <w:rsid w:val="00E74DCF"/>
    <w:rsid w:val="00E75626"/>
    <w:rsid w:val="00E75B31"/>
    <w:rsid w:val="00E76FD8"/>
    <w:rsid w:val="00E772B9"/>
    <w:rsid w:val="00E84872"/>
    <w:rsid w:val="00E907BA"/>
    <w:rsid w:val="00EA25A2"/>
    <w:rsid w:val="00EA7EA6"/>
    <w:rsid w:val="00EB5F27"/>
    <w:rsid w:val="00EC0294"/>
    <w:rsid w:val="00EC2173"/>
    <w:rsid w:val="00EC4650"/>
    <w:rsid w:val="00EC7A47"/>
    <w:rsid w:val="00EC7A84"/>
    <w:rsid w:val="00ED484C"/>
    <w:rsid w:val="00EE14D7"/>
    <w:rsid w:val="00EE1C3A"/>
    <w:rsid w:val="00EE1E6C"/>
    <w:rsid w:val="00EF1E66"/>
    <w:rsid w:val="00EF23E4"/>
    <w:rsid w:val="00EF413B"/>
    <w:rsid w:val="00EF5712"/>
    <w:rsid w:val="00EF6F52"/>
    <w:rsid w:val="00F00C3B"/>
    <w:rsid w:val="00F01466"/>
    <w:rsid w:val="00F01BA5"/>
    <w:rsid w:val="00F100BD"/>
    <w:rsid w:val="00F139D9"/>
    <w:rsid w:val="00F15944"/>
    <w:rsid w:val="00F208F1"/>
    <w:rsid w:val="00F21B32"/>
    <w:rsid w:val="00F23E7A"/>
    <w:rsid w:val="00F260CA"/>
    <w:rsid w:val="00F3259E"/>
    <w:rsid w:val="00F33903"/>
    <w:rsid w:val="00F423DE"/>
    <w:rsid w:val="00F44D6F"/>
    <w:rsid w:val="00F46006"/>
    <w:rsid w:val="00F511F1"/>
    <w:rsid w:val="00F5173D"/>
    <w:rsid w:val="00F52B10"/>
    <w:rsid w:val="00F64BE2"/>
    <w:rsid w:val="00F66E8D"/>
    <w:rsid w:val="00F703C5"/>
    <w:rsid w:val="00F72E05"/>
    <w:rsid w:val="00F77A3C"/>
    <w:rsid w:val="00F80112"/>
    <w:rsid w:val="00F80353"/>
    <w:rsid w:val="00F82F23"/>
    <w:rsid w:val="00F84CD7"/>
    <w:rsid w:val="00F94A52"/>
    <w:rsid w:val="00F96309"/>
    <w:rsid w:val="00FA26B1"/>
    <w:rsid w:val="00FA54EA"/>
    <w:rsid w:val="00FB13FB"/>
    <w:rsid w:val="00FB1E29"/>
    <w:rsid w:val="00FB68B7"/>
    <w:rsid w:val="00FC01D9"/>
    <w:rsid w:val="00FD3B65"/>
    <w:rsid w:val="00FD43BA"/>
    <w:rsid w:val="00FD5254"/>
    <w:rsid w:val="00FD5590"/>
    <w:rsid w:val="00FD7876"/>
    <w:rsid w:val="00FE227C"/>
    <w:rsid w:val="00FE531C"/>
    <w:rsid w:val="00FE7D75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D5F9F6"/>
  <w15:docId w15:val="{9B19C9B9-E71D-4768-B2D5-4AF36BAF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굴림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724A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52DE7"/>
    <w:rPr>
      <w:rFonts w:ascii="Arial" w:eastAsia="돋움" w:hAnsi="Arial" w:cs="Times New Roman"/>
    </w:rPr>
  </w:style>
  <w:style w:type="paragraph" w:styleId="a5">
    <w:name w:val="header"/>
    <w:basedOn w:val="a"/>
    <w:link w:val="Char"/>
    <w:rsid w:val="0051263E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">
    <w:name w:val="머리글 Char"/>
    <w:link w:val="a5"/>
    <w:rsid w:val="0051263E"/>
    <w:rPr>
      <w:rFonts w:ascii="맑은 고딕" w:eastAsia="맑은 고딕" w:hAnsi="맑은 고딕" w:cs="굴림"/>
      <w:sz w:val="18"/>
      <w:szCs w:val="18"/>
    </w:rPr>
  </w:style>
  <w:style w:type="paragraph" w:styleId="a6">
    <w:name w:val="footer"/>
    <w:basedOn w:val="a"/>
    <w:link w:val="Char0"/>
    <w:rsid w:val="0051263E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0">
    <w:name w:val="바닥글 Char"/>
    <w:link w:val="a6"/>
    <w:rsid w:val="0051263E"/>
    <w:rPr>
      <w:rFonts w:ascii="맑은 고딕" w:eastAsia="맑은 고딕" w:hAnsi="맑은 고딕" w:cs="굴림"/>
      <w:sz w:val="18"/>
      <w:szCs w:val="18"/>
    </w:rPr>
  </w:style>
  <w:style w:type="paragraph" w:styleId="a7">
    <w:name w:val="List Paragraph"/>
    <w:basedOn w:val="a"/>
    <w:uiPriority w:val="34"/>
    <w:qFormat/>
    <w:rsid w:val="00236D72"/>
    <w:pPr>
      <w:widowControl/>
      <w:ind w:leftChars="400" w:left="800"/>
    </w:pPr>
    <w:rPr>
      <w:sz w:val="20"/>
      <w:szCs w:val="20"/>
    </w:rPr>
  </w:style>
  <w:style w:type="paragraph" w:styleId="a8">
    <w:name w:val="Note Heading"/>
    <w:basedOn w:val="a"/>
    <w:next w:val="a"/>
    <w:link w:val="Char1"/>
    <w:rsid w:val="00713EBD"/>
    <w:pPr>
      <w:jc w:val="center"/>
    </w:pPr>
    <w:rPr>
      <w:rFonts w:cs="Times New Roman"/>
      <w:sz w:val="20"/>
      <w:szCs w:val="20"/>
      <w:lang w:val="x-none" w:eastAsia="x-none"/>
    </w:rPr>
  </w:style>
  <w:style w:type="character" w:customStyle="1" w:styleId="Char1">
    <w:name w:val="각주/미주 머리글 Char"/>
    <w:link w:val="a8"/>
    <w:rsid w:val="00713EBD"/>
    <w:rPr>
      <w:rFonts w:ascii="맑은 고딕" w:eastAsia="맑은 고딕" w:hAnsi="맑은 고딕" w:cs="굴림"/>
    </w:rPr>
  </w:style>
  <w:style w:type="paragraph" w:styleId="a9">
    <w:name w:val="Closing"/>
    <w:basedOn w:val="a"/>
    <w:link w:val="Char2"/>
    <w:rsid w:val="00713EBD"/>
    <w:pPr>
      <w:ind w:leftChars="2100" w:left="100"/>
    </w:pPr>
    <w:rPr>
      <w:rFonts w:cs="Times New Roman"/>
      <w:sz w:val="20"/>
      <w:szCs w:val="20"/>
      <w:lang w:val="x-none" w:eastAsia="x-none"/>
    </w:rPr>
  </w:style>
  <w:style w:type="character" w:customStyle="1" w:styleId="Char2">
    <w:name w:val="맺음말 Char"/>
    <w:link w:val="a9"/>
    <w:rsid w:val="00713EBD"/>
    <w:rPr>
      <w:rFonts w:ascii="맑은 고딕" w:eastAsia="맑은 고딕" w:hAnsi="맑은 고딕" w:cs="굴림"/>
    </w:rPr>
  </w:style>
  <w:style w:type="table" w:styleId="4">
    <w:name w:val="Table List 4"/>
    <w:basedOn w:val="a1"/>
    <w:rsid w:val="00116038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a">
    <w:name w:val="Revision"/>
    <w:hidden/>
    <w:uiPriority w:val="99"/>
    <w:semiHidden/>
    <w:rsid w:val="003B6A67"/>
    <w:rPr>
      <w:rFonts w:ascii="맑은 고딕" w:eastAsia="맑은 고딕" w:hAnsi="맑은 고딕" w:cs="굴림"/>
      <w:sz w:val="18"/>
      <w:szCs w:val="18"/>
    </w:rPr>
  </w:style>
  <w:style w:type="character" w:styleId="ab">
    <w:name w:val="Emphasis"/>
    <w:basedOn w:val="a0"/>
    <w:qFormat/>
    <w:rsid w:val="00E175EE"/>
    <w:rPr>
      <w:i/>
      <w:iCs/>
    </w:rPr>
  </w:style>
  <w:style w:type="character" w:styleId="ac">
    <w:name w:val="annotation reference"/>
    <w:basedOn w:val="a0"/>
    <w:semiHidden/>
    <w:unhideWhenUsed/>
    <w:rsid w:val="00D62F67"/>
    <w:rPr>
      <w:sz w:val="18"/>
      <w:szCs w:val="18"/>
    </w:rPr>
  </w:style>
  <w:style w:type="paragraph" w:styleId="ad">
    <w:name w:val="annotation text"/>
    <w:basedOn w:val="a"/>
    <w:link w:val="Char3"/>
    <w:semiHidden/>
    <w:unhideWhenUsed/>
    <w:rsid w:val="00D62F67"/>
    <w:pPr>
      <w:jc w:val="left"/>
    </w:pPr>
  </w:style>
  <w:style w:type="character" w:customStyle="1" w:styleId="Char3">
    <w:name w:val="메모 텍스트 Char"/>
    <w:basedOn w:val="a0"/>
    <w:link w:val="ad"/>
    <w:semiHidden/>
    <w:rsid w:val="00D62F67"/>
    <w:rPr>
      <w:rFonts w:ascii="맑은 고딕" w:eastAsia="맑은 고딕" w:hAnsi="맑은 고딕" w:cs="굴림"/>
      <w:sz w:val="18"/>
      <w:szCs w:val="18"/>
    </w:rPr>
  </w:style>
  <w:style w:type="paragraph" w:styleId="ae">
    <w:name w:val="annotation subject"/>
    <w:basedOn w:val="ad"/>
    <w:next w:val="ad"/>
    <w:link w:val="Char4"/>
    <w:semiHidden/>
    <w:unhideWhenUsed/>
    <w:rsid w:val="00D62F67"/>
    <w:rPr>
      <w:b/>
      <w:bCs/>
    </w:rPr>
  </w:style>
  <w:style w:type="character" w:customStyle="1" w:styleId="Char4">
    <w:name w:val="메모 주제 Char"/>
    <w:basedOn w:val="Char3"/>
    <w:link w:val="ae"/>
    <w:semiHidden/>
    <w:rsid w:val="00D62F67"/>
    <w:rPr>
      <w:rFonts w:ascii="맑은 고딕" w:eastAsia="맑은 고딕" w:hAnsi="맑은 고딕" w:cs="굴림"/>
      <w:b/>
      <w:bCs/>
      <w:sz w:val="18"/>
      <w:szCs w:val="18"/>
    </w:rPr>
  </w:style>
  <w:style w:type="character" w:styleId="af">
    <w:name w:val="Strong"/>
    <w:basedOn w:val="a0"/>
    <w:uiPriority w:val="22"/>
    <w:qFormat/>
    <w:rsid w:val="000A1173"/>
    <w:rPr>
      <w:b/>
      <w:bCs/>
    </w:rPr>
  </w:style>
  <w:style w:type="paragraph" w:styleId="af0">
    <w:name w:val="Normal (Web)"/>
    <w:basedOn w:val="a"/>
    <w:uiPriority w:val="99"/>
    <w:unhideWhenUsed/>
    <w:rsid w:val="00426884"/>
    <w:pPr>
      <w:widowControl/>
      <w:wordWrap/>
      <w:autoSpaceDE/>
      <w:autoSpaceDN/>
      <w:jc w:val="left"/>
    </w:pPr>
    <w:rPr>
      <w:rFonts w:ascii="굴림" w:eastAsia="굴림" w:hAnsi="굴림"/>
      <w:sz w:val="24"/>
      <w:szCs w:val="24"/>
    </w:rPr>
  </w:style>
  <w:style w:type="paragraph" w:styleId="af1">
    <w:name w:val="Date"/>
    <w:basedOn w:val="a"/>
    <w:next w:val="a"/>
    <w:link w:val="Char5"/>
    <w:rsid w:val="00E22D27"/>
  </w:style>
  <w:style w:type="character" w:customStyle="1" w:styleId="Char5">
    <w:name w:val="날짜 Char"/>
    <w:basedOn w:val="a0"/>
    <w:link w:val="af1"/>
    <w:rsid w:val="00E22D27"/>
    <w:rPr>
      <w:rFonts w:ascii="맑은 고딕" w:eastAsia="맑은 고딕" w:hAnsi="맑은 고딕" w:cs="굴림"/>
      <w:sz w:val="18"/>
      <w:szCs w:val="18"/>
    </w:rPr>
  </w:style>
  <w:style w:type="paragraph" w:customStyle="1" w:styleId="TableTextBold">
    <w:name w:val="Table Text Bold"/>
    <w:basedOn w:val="a"/>
    <w:autoRedefine/>
    <w:rsid w:val="00E22D27"/>
    <w:pPr>
      <w:widowControl/>
      <w:wordWrap/>
      <w:adjustRightInd w:val="0"/>
      <w:spacing w:line="360" w:lineRule="auto"/>
      <w:jc w:val="left"/>
    </w:pPr>
    <w:rPr>
      <w:rFonts w:ascii="돋움체" w:eastAsia="돋움체" w:hAnsi="돋움체" w:cs="Times New Roman"/>
      <w:color w:val="000000"/>
      <w:w w:val="0"/>
      <w:sz w:val="20"/>
      <w:szCs w:val="20"/>
    </w:rPr>
  </w:style>
  <w:style w:type="paragraph" w:customStyle="1" w:styleId="TableTextCentered">
    <w:name w:val="Table Text Centered"/>
    <w:basedOn w:val="a"/>
    <w:rsid w:val="00E22D27"/>
    <w:pPr>
      <w:widowControl/>
      <w:wordWrap/>
      <w:adjustRightInd w:val="0"/>
      <w:jc w:val="center"/>
    </w:pPr>
    <w:rPr>
      <w:rFonts w:ascii="Arial" w:eastAsia="돋움" w:hAnsi="Arial" w:cs="Times New Roman"/>
      <w:b/>
      <w:bCs/>
    </w:rPr>
  </w:style>
  <w:style w:type="paragraph" w:customStyle="1" w:styleId="TableText">
    <w:name w:val="Table Text"/>
    <w:basedOn w:val="a"/>
    <w:rsid w:val="00E22D27"/>
    <w:pPr>
      <w:widowControl/>
      <w:wordWrap/>
      <w:adjustRightInd w:val="0"/>
      <w:spacing w:after="72"/>
      <w:jc w:val="left"/>
    </w:pPr>
    <w:rPr>
      <w:rFonts w:ascii="Arial" w:eastAsia="돋움" w:hAnsi="Arial" w:cs="Times New Roman"/>
      <w:b/>
      <w:bCs/>
    </w:rPr>
  </w:style>
  <w:style w:type="paragraph" w:customStyle="1" w:styleId="DefaultText">
    <w:name w:val="Default Text"/>
    <w:basedOn w:val="a"/>
    <w:rsid w:val="00E22D27"/>
    <w:pPr>
      <w:widowControl/>
      <w:wordWrap/>
      <w:adjustRightInd w:val="0"/>
      <w:jc w:val="left"/>
    </w:pPr>
    <w:rPr>
      <w:rFonts w:ascii="Arial" w:eastAsia="돋움" w:hAnsi="Arial" w:cs="Times New Roman"/>
      <w:b/>
      <w:bCs/>
      <w:sz w:val="20"/>
      <w:szCs w:val="20"/>
    </w:rPr>
  </w:style>
  <w:style w:type="paragraph" w:styleId="8">
    <w:name w:val="toc 8"/>
    <w:basedOn w:val="a"/>
    <w:next w:val="a"/>
    <w:autoRedefine/>
    <w:semiHidden/>
    <w:rsid w:val="00E22D27"/>
    <w:pPr>
      <w:widowControl/>
      <w:wordWrap/>
      <w:adjustRightInd w:val="0"/>
      <w:ind w:left="1400"/>
      <w:jc w:val="left"/>
    </w:pPr>
    <w:rPr>
      <w:rFonts w:ascii="Times New Roman" w:eastAsia="돋움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4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B3DC987397E94F869146EA7EBE02CE" ma:contentTypeVersion="0" ma:contentTypeDescription="새 문서를 만듭니다." ma:contentTypeScope="" ma:versionID="3ea4fd22fa275d2d5b7b5a78911d81fe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8A6D9-9D8A-4845-90C5-E0A9600DE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EF4BE4E-7A6F-4A28-9F00-6C60BA359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8769B-55DF-49F7-AD20-328698EFF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5E6E75-742F-4B80-8783-5709FCD5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추가 합의서</vt:lpstr>
    </vt:vector>
  </TitlesOfParts>
  <Company>nhncorp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추가 합의서</dc:title>
  <dc:creator>nhn</dc:creator>
  <cp:lastModifiedBy>USER</cp:lastModifiedBy>
  <cp:revision>2</cp:revision>
  <cp:lastPrinted>2020-02-07T00:45:00Z</cp:lastPrinted>
  <dcterms:created xsi:type="dcterms:W3CDTF">2020-04-23T06:15:00Z</dcterms:created>
  <dcterms:modified xsi:type="dcterms:W3CDTF">2020-04-23T06:15:00Z</dcterms:modified>
</cp:coreProperties>
</file>